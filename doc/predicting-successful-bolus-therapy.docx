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69E3C6" w14:textId="3AB4672B" w:rsidR="00F96E81" w:rsidRPr="00A86DCB" w:rsidRDefault="001F504A" w:rsidP="00A86DCB">
      <w:pPr>
        <w:jc w:val="center"/>
        <w:rPr>
          <w:b/>
          <w:sz w:val="22"/>
          <w:szCs w:val="22"/>
        </w:rPr>
      </w:pPr>
      <w:r w:rsidRPr="00A86DCB">
        <w:rPr>
          <w:b/>
          <w:sz w:val="22"/>
          <w:szCs w:val="22"/>
        </w:rPr>
        <w:t>Predic</w:t>
      </w:r>
      <w:r w:rsidR="006B7E77" w:rsidRPr="00A86DCB">
        <w:rPr>
          <w:b/>
          <w:sz w:val="22"/>
          <w:szCs w:val="22"/>
        </w:rPr>
        <w:t xml:space="preserve">tion of </w:t>
      </w:r>
      <w:r w:rsidR="000A64BF" w:rsidRPr="00A86DCB">
        <w:rPr>
          <w:b/>
          <w:sz w:val="22"/>
          <w:szCs w:val="22"/>
        </w:rPr>
        <w:t>Successful</w:t>
      </w:r>
      <w:r w:rsidR="00430429" w:rsidRPr="00A86DCB">
        <w:rPr>
          <w:b/>
          <w:sz w:val="22"/>
          <w:szCs w:val="22"/>
        </w:rPr>
        <w:t xml:space="preserve"> </w:t>
      </w:r>
      <w:r w:rsidR="00740E28">
        <w:rPr>
          <w:rFonts w:hint="eastAsia"/>
          <w:b/>
          <w:sz w:val="22"/>
          <w:szCs w:val="22"/>
        </w:rPr>
        <w:t xml:space="preserve">Blood Pressure </w:t>
      </w:r>
      <w:r w:rsidRPr="00A86DCB">
        <w:rPr>
          <w:b/>
          <w:sz w:val="22"/>
          <w:szCs w:val="22"/>
        </w:rPr>
        <w:t>Response</w:t>
      </w:r>
      <w:r w:rsidR="006B7E77" w:rsidRPr="00A86DCB">
        <w:rPr>
          <w:b/>
          <w:sz w:val="22"/>
          <w:szCs w:val="22"/>
        </w:rPr>
        <w:t xml:space="preserve"> </w:t>
      </w:r>
      <w:r w:rsidR="00740E28">
        <w:rPr>
          <w:b/>
          <w:sz w:val="22"/>
          <w:szCs w:val="22"/>
        </w:rPr>
        <w:t>to</w:t>
      </w:r>
      <w:r w:rsidR="00661C7D" w:rsidRPr="00A86DCB">
        <w:rPr>
          <w:b/>
          <w:sz w:val="22"/>
          <w:szCs w:val="22"/>
        </w:rPr>
        <w:t xml:space="preserve"> </w:t>
      </w:r>
      <w:r w:rsidR="000A64BF" w:rsidRPr="00A86DCB">
        <w:rPr>
          <w:b/>
          <w:sz w:val="22"/>
          <w:szCs w:val="22"/>
        </w:rPr>
        <w:t xml:space="preserve">Fluid </w:t>
      </w:r>
      <w:r w:rsidR="006B7E77" w:rsidRPr="00A86DCB">
        <w:rPr>
          <w:b/>
          <w:sz w:val="22"/>
          <w:szCs w:val="22"/>
        </w:rPr>
        <w:t xml:space="preserve">Bolus </w:t>
      </w:r>
      <w:r w:rsidR="00740E28">
        <w:rPr>
          <w:rFonts w:hint="eastAsia"/>
          <w:b/>
          <w:sz w:val="22"/>
          <w:szCs w:val="22"/>
        </w:rPr>
        <w:t xml:space="preserve">Therapy </w:t>
      </w:r>
      <w:r w:rsidR="00740E28">
        <w:rPr>
          <w:b/>
          <w:sz w:val="22"/>
          <w:szCs w:val="22"/>
        </w:rPr>
        <w:t xml:space="preserve">in </w:t>
      </w:r>
      <w:r w:rsidR="00740E28">
        <w:rPr>
          <w:rFonts w:hint="eastAsia"/>
          <w:b/>
          <w:sz w:val="22"/>
          <w:szCs w:val="22"/>
        </w:rPr>
        <w:t xml:space="preserve">Critically Ill </w:t>
      </w:r>
      <w:r w:rsidR="00740E28">
        <w:rPr>
          <w:b/>
          <w:sz w:val="22"/>
          <w:szCs w:val="22"/>
        </w:rPr>
        <w:t>Hypotensi</w:t>
      </w:r>
      <w:r w:rsidR="00740E28">
        <w:rPr>
          <w:rFonts w:hint="eastAsia"/>
          <w:b/>
          <w:sz w:val="22"/>
          <w:szCs w:val="22"/>
        </w:rPr>
        <w:t>ve</w:t>
      </w:r>
      <w:r w:rsidR="00740E28">
        <w:rPr>
          <w:b/>
          <w:sz w:val="22"/>
          <w:szCs w:val="22"/>
        </w:rPr>
        <w:t xml:space="preserve"> P</w:t>
      </w:r>
      <w:r w:rsidR="00661C7D" w:rsidRPr="00A86DCB">
        <w:rPr>
          <w:b/>
          <w:sz w:val="22"/>
          <w:szCs w:val="22"/>
        </w:rPr>
        <w:t>atients</w:t>
      </w:r>
    </w:p>
    <w:p w14:paraId="2753DC40" w14:textId="77777777" w:rsidR="00F96E81" w:rsidRPr="00A86DCB" w:rsidRDefault="00F96E81" w:rsidP="00A86DCB">
      <w:pPr>
        <w:jc w:val="both"/>
        <w:rPr>
          <w:sz w:val="22"/>
          <w:szCs w:val="22"/>
        </w:rPr>
      </w:pPr>
    </w:p>
    <w:p w14:paraId="0925E073" w14:textId="0D2052B4" w:rsidR="00740E28" w:rsidRPr="00A86DCB" w:rsidRDefault="002E10A2" w:rsidP="00A86DCB">
      <w:pPr>
        <w:jc w:val="both"/>
        <w:outlineLvl w:val="0"/>
        <w:rPr>
          <w:b/>
          <w:sz w:val="22"/>
          <w:szCs w:val="22"/>
        </w:rPr>
      </w:pPr>
      <w:r w:rsidRPr="00A86DCB">
        <w:rPr>
          <w:b/>
          <w:sz w:val="22"/>
          <w:szCs w:val="22"/>
        </w:rPr>
        <w:t>Background</w:t>
      </w:r>
    </w:p>
    <w:p w14:paraId="469FF426" w14:textId="1FB3F32A" w:rsidR="00B32E80" w:rsidRDefault="00EB7F90" w:rsidP="00B72475">
      <w:pPr>
        <w:jc w:val="both"/>
        <w:rPr>
          <w:sz w:val="22"/>
          <w:szCs w:val="22"/>
        </w:rPr>
      </w:pPr>
      <w:r>
        <w:rPr>
          <w:sz w:val="22"/>
          <w:szCs w:val="22"/>
        </w:rPr>
        <w:tab/>
      </w:r>
      <w:r w:rsidR="00947A16">
        <w:rPr>
          <w:sz w:val="22"/>
          <w:szCs w:val="22"/>
        </w:rPr>
        <w:t xml:space="preserve">Hypotension </w:t>
      </w:r>
      <w:r w:rsidR="00EB4155">
        <w:rPr>
          <w:sz w:val="22"/>
          <w:szCs w:val="22"/>
        </w:rPr>
        <w:t xml:space="preserve">in the presence </w:t>
      </w:r>
      <w:ins w:id="0" w:author="slk" w:date="2018-01-22T10:44:00Z">
        <w:r w:rsidR="00C11D89">
          <w:rPr>
            <w:sz w:val="22"/>
            <w:szCs w:val="22"/>
          </w:rPr>
          <w:t xml:space="preserve">of </w:t>
        </w:r>
      </w:ins>
      <w:r w:rsidR="00EB4155">
        <w:rPr>
          <w:sz w:val="22"/>
          <w:szCs w:val="22"/>
        </w:rPr>
        <w:t xml:space="preserve">shock </w:t>
      </w:r>
      <w:r w:rsidR="00BE0858">
        <w:rPr>
          <w:sz w:val="22"/>
          <w:szCs w:val="22"/>
        </w:rPr>
        <w:t xml:space="preserve">is </w:t>
      </w:r>
      <w:r w:rsidR="002B5018">
        <w:rPr>
          <w:sz w:val="22"/>
          <w:szCs w:val="22"/>
        </w:rPr>
        <w:t>a</w:t>
      </w:r>
      <w:r w:rsidR="001C6E93">
        <w:rPr>
          <w:sz w:val="22"/>
          <w:szCs w:val="22"/>
        </w:rPr>
        <w:t>n</w:t>
      </w:r>
      <w:r w:rsidR="002B5018">
        <w:rPr>
          <w:sz w:val="22"/>
          <w:szCs w:val="22"/>
        </w:rPr>
        <w:t xml:space="preserve"> </w:t>
      </w:r>
      <w:ins w:id="1" w:author="slk" w:date="2018-01-22T10:44:00Z">
        <w:r w:rsidR="00C11D89">
          <w:rPr>
            <w:sz w:val="22"/>
            <w:szCs w:val="22"/>
          </w:rPr>
          <w:t xml:space="preserve">urgent </w:t>
        </w:r>
      </w:ins>
      <w:r w:rsidR="002B5018">
        <w:rPr>
          <w:sz w:val="22"/>
          <w:szCs w:val="22"/>
        </w:rPr>
        <w:t>event</w:t>
      </w:r>
      <w:r w:rsidR="00BE0858">
        <w:rPr>
          <w:sz w:val="22"/>
          <w:szCs w:val="22"/>
        </w:rPr>
        <w:t xml:space="preserve"> for critically ill patients</w:t>
      </w:r>
      <w:r w:rsidR="00BE0858" w:rsidRPr="00BE0858">
        <w:rPr>
          <w:sz w:val="22"/>
          <w:szCs w:val="22"/>
        </w:rPr>
        <w:t xml:space="preserve"> in </w:t>
      </w:r>
      <w:ins w:id="2" w:author="slk" w:date="2018-01-22T10:44:00Z">
        <w:r w:rsidR="00C11D89">
          <w:rPr>
            <w:sz w:val="22"/>
            <w:szCs w:val="22"/>
          </w:rPr>
          <w:t xml:space="preserve">the </w:t>
        </w:r>
      </w:ins>
      <w:r w:rsidR="00BE0858" w:rsidRPr="00BE0858">
        <w:rPr>
          <w:sz w:val="22"/>
          <w:szCs w:val="22"/>
        </w:rPr>
        <w:t>intensive care unit</w:t>
      </w:r>
      <w:ins w:id="3" w:author="slk" w:date="2018-01-22T11:01:00Z">
        <w:r w:rsidR="00B54D24">
          <w:rPr>
            <w:sz w:val="22"/>
            <w:szCs w:val="22"/>
          </w:rPr>
          <w:t xml:space="preserve"> (ICU)</w:t>
        </w:r>
      </w:ins>
      <w:r w:rsidR="00BE0858" w:rsidRPr="00BE0858">
        <w:rPr>
          <w:sz w:val="22"/>
          <w:szCs w:val="22"/>
        </w:rPr>
        <w:t xml:space="preserve">. </w:t>
      </w:r>
      <w:ins w:id="4" w:author="slk" w:date="2018-01-22T10:50:00Z">
        <w:r w:rsidR="006524C1">
          <w:rPr>
            <w:sz w:val="22"/>
            <w:szCs w:val="22"/>
          </w:rPr>
          <w:t>C</w:t>
        </w:r>
      </w:ins>
      <w:r w:rsidR="00BE0858" w:rsidRPr="00BE0858">
        <w:rPr>
          <w:sz w:val="22"/>
          <w:szCs w:val="22"/>
        </w:rPr>
        <w:t>ompromise</w:t>
      </w:r>
      <w:ins w:id="5" w:author="slk" w:date="2018-01-22T10:50:00Z">
        <w:r w:rsidR="006524C1">
          <w:rPr>
            <w:sz w:val="22"/>
            <w:szCs w:val="22"/>
          </w:rPr>
          <w:t>d</w:t>
        </w:r>
      </w:ins>
      <w:r w:rsidR="00BE0858" w:rsidRPr="00BE0858">
        <w:rPr>
          <w:sz w:val="22"/>
          <w:szCs w:val="22"/>
        </w:rPr>
        <w:t xml:space="preserve"> blood supply </w:t>
      </w:r>
      <w:ins w:id="6" w:author="uchimido ryo" w:date="2018-01-23T17:39:00Z">
        <w:r w:rsidR="002B2F36">
          <w:rPr>
            <w:sz w:val="22"/>
            <w:szCs w:val="22"/>
          </w:rPr>
          <w:t xml:space="preserve">induced by hypotension </w:t>
        </w:r>
      </w:ins>
      <w:ins w:id="7" w:author="slk" w:date="2018-01-22T10:50:00Z">
        <w:r w:rsidR="006524C1">
          <w:rPr>
            <w:sz w:val="22"/>
            <w:szCs w:val="22"/>
          </w:rPr>
          <w:t xml:space="preserve">can </w:t>
        </w:r>
      </w:ins>
      <w:r w:rsidR="00BE0858">
        <w:rPr>
          <w:sz w:val="22"/>
          <w:szCs w:val="22"/>
        </w:rPr>
        <w:t>result</w:t>
      </w:r>
      <w:r w:rsidR="00BE0858" w:rsidRPr="00BE0858">
        <w:rPr>
          <w:sz w:val="22"/>
          <w:szCs w:val="22"/>
        </w:rPr>
        <w:t xml:space="preserve"> in multiple organ </w:t>
      </w:r>
      <w:r w:rsidR="00493F41" w:rsidRPr="00BE0858">
        <w:rPr>
          <w:sz w:val="22"/>
          <w:szCs w:val="22"/>
        </w:rPr>
        <w:t>hypoperfusion</w:t>
      </w:r>
      <w:r w:rsidR="00BE0858" w:rsidRPr="00BE0858">
        <w:rPr>
          <w:sz w:val="22"/>
          <w:szCs w:val="22"/>
        </w:rPr>
        <w:t xml:space="preserve"> and dysfunction. </w:t>
      </w:r>
      <w:ins w:id="8" w:author="slk" w:date="2018-01-22T10:54:00Z">
        <w:r w:rsidR="00DE53BC">
          <w:rPr>
            <w:sz w:val="22"/>
            <w:szCs w:val="22"/>
          </w:rPr>
          <w:t xml:space="preserve">It is essential to </w:t>
        </w:r>
      </w:ins>
      <w:ins w:id="9" w:author="slk" w:date="2018-01-22T10:55:00Z">
        <w:r w:rsidR="00DE53BC">
          <w:rPr>
            <w:sz w:val="22"/>
            <w:szCs w:val="22"/>
          </w:rPr>
          <w:t>r</w:t>
        </w:r>
      </w:ins>
      <w:r w:rsidR="00BE0858" w:rsidRPr="00BE0858">
        <w:rPr>
          <w:sz w:val="22"/>
          <w:szCs w:val="22"/>
        </w:rPr>
        <w:t>apid</w:t>
      </w:r>
      <w:ins w:id="10" w:author="slk" w:date="2018-01-22T10:55:00Z">
        <w:r w:rsidR="00DE53BC">
          <w:rPr>
            <w:sz w:val="22"/>
            <w:szCs w:val="22"/>
          </w:rPr>
          <w:t>ly</w:t>
        </w:r>
      </w:ins>
      <w:r w:rsidR="00BE0858" w:rsidRPr="00BE0858">
        <w:rPr>
          <w:sz w:val="22"/>
          <w:szCs w:val="22"/>
        </w:rPr>
        <w:t xml:space="preserve"> </w:t>
      </w:r>
      <w:r w:rsidR="00BE0858">
        <w:rPr>
          <w:sz w:val="22"/>
          <w:szCs w:val="22"/>
        </w:rPr>
        <w:t>identif</w:t>
      </w:r>
      <w:ins w:id="11" w:author="slk" w:date="2018-01-22T10:55:00Z">
        <w:r w:rsidR="00DE53BC">
          <w:rPr>
            <w:sz w:val="22"/>
            <w:szCs w:val="22"/>
          </w:rPr>
          <w:t xml:space="preserve">y </w:t>
        </w:r>
      </w:ins>
      <w:r w:rsidR="003904A9">
        <w:rPr>
          <w:sz w:val="22"/>
          <w:szCs w:val="22"/>
        </w:rPr>
        <w:t xml:space="preserve">the </w:t>
      </w:r>
      <w:r w:rsidR="00BE0858">
        <w:rPr>
          <w:sz w:val="22"/>
          <w:szCs w:val="22"/>
        </w:rPr>
        <w:t>cause of hypo</w:t>
      </w:r>
      <w:r w:rsidR="00BE0858" w:rsidRPr="00BE0858">
        <w:rPr>
          <w:sz w:val="22"/>
          <w:szCs w:val="22"/>
        </w:rPr>
        <w:t xml:space="preserve">tension </w:t>
      </w:r>
      <w:ins w:id="12" w:author="slk" w:date="2018-01-22T10:56:00Z">
        <w:r w:rsidR="00B54D24">
          <w:rPr>
            <w:sz w:val="22"/>
            <w:szCs w:val="22"/>
          </w:rPr>
          <w:t xml:space="preserve">with </w:t>
        </w:r>
      </w:ins>
      <w:r w:rsidR="00BE0858" w:rsidRPr="00BE0858">
        <w:rPr>
          <w:sz w:val="22"/>
          <w:szCs w:val="22"/>
        </w:rPr>
        <w:t>immediate</w:t>
      </w:r>
      <w:ins w:id="13" w:author="slk" w:date="2018-01-22T10:56:00Z">
        <w:r w:rsidR="00B54D24">
          <w:rPr>
            <w:sz w:val="22"/>
            <w:szCs w:val="22"/>
          </w:rPr>
          <w:t xml:space="preserve"> </w:t>
        </w:r>
      </w:ins>
      <w:r w:rsidR="00BE0858" w:rsidRPr="00BE0858">
        <w:rPr>
          <w:sz w:val="22"/>
          <w:szCs w:val="22"/>
        </w:rPr>
        <w:t>treatment</w:t>
      </w:r>
      <w:r w:rsidR="00BE0858">
        <w:rPr>
          <w:sz w:val="22"/>
          <w:szCs w:val="22"/>
        </w:rPr>
        <w:t xml:space="preserve">. </w:t>
      </w:r>
      <w:r w:rsidR="002B5018">
        <w:rPr>
          <w:sz w:val="22"/>
          <w:szCs w:val="22"/>
        </w:rPr>
        <w:t xml:space="preserve">Although </w:t>
      </w:r>
      <w:ins w:id="14" w:author="slk" w:date="2018-01-22T10:45:00Z">
        <w:r w:rsidR="00C11D89">
          <w:rPr>
            <w:sz w:val="22"/>
            <w:szCs w:val="22"/>
          </w:rPr>
          <w:t xml:space="preserve">it remains controversial </w:t>
        </w:r>
      </w:ins>
      <w:r w:rsidR="002B5018">
        <w:rPr>
          <w:sz w:val="22"/>
          <w:szCs w:val="22"/>
        </w:rPr>
        <w:t>whether</w:t>
      </w:r>
      <w:r w:rsidR="00044452">
        <w:rPr>
          <w:sz w:val="22"/>
          <w:szCs w:val="22"/>
        </w:rPr>
        <w:t xml:space="preserve"> f</w:t>
      </w:r>
      <w:r w:rsidR="00740E28">
        <w:rPr>
          <w:sz w:val="22"/>
          <w:szCs w:val="22"/>
        </w:rPr>
        <w:t xml:space="preserve">luid </w:t>
      </w:r>
      <w:ins w:id="15" w:author="slk" w:date="2018-01-22T10:58:00Z">
        <w:r w:rsidR="00B54D24">
          <w:rPr>
            <w:sz w:val="22"/>
            <w:szCs w:val="22"/>
          </w:rPr>
          <w:t xml:space="preserve">bolus </w:t>
        </w:r>
      </w:ins>
      <w:r w:rsidR="00044452">
        <w:rPr>
          <w:sz w:val="22"/>
          <w:szCs w:val="22"/>
        </w:rPr>
        <w:t xml:space="preserve">therapy or vasopressor administration should be the </w:t>
      </w:r>
      <w:ins w:id="16" w:author="slk" w:date="2018-01-22T10:45:00Z">
        <w:r w:rsidR="00C11D89">
          <w:rPr>
            <w:sz w:val="22"/>
            <w:szCs w:val="22"/>
          </w:rPr>
          <w:t xml:space="preserve">initial </w:t>
        </w:r>
      </w:ins>
      <w:r>
        <w:rPr>
          <w:sz w:val="22"/>
          <w:szCs w:val="22"/>
        </w:rPr>
        <w:t>approach</w:t>
      </w:r>
      <w:ins w:id="17" w:author="uchimido ryo" w:date="2018-01-23T17:40:00Z">
        <w:r w:rsidR="002B2F36">
          <w:rPr>
            <w:sz w:val="22"/>
            <w:szCs w:val="22"/>
          </w:rPr>
          <w:t xml:space="preserve"> to reverse blood pressure</w:t>
        </w:r>
      </w:ins>
      <w:r w:rsidR="00044452">
        <w:rPr>
          <w:sz w:val="22"/>
          <w:szCs w:val="22"/>
        </w:rPr>
        <w:t>, fluid bolus therapy has been recommended as the primary</w:t>
      </w:r>
      <w:r w:rsidR="00BE0858">
        <w:rPr>
          <w:sz w:val="22"/>
          <w:szCs w:val="22"/>
        </w:rPr>
        <w:t>-line</w:t>
      </w:r>
      <w:r w:rsidR="00044452">
        <w:rPr>
          <w:sz w:val="22"/>
          <w:szCs w:val="22"/>
        </w:rPr>
        <w:t xml:space="preserve"> </w:t>
      </w:r>
      <w:r w:rsidR="00BE0858">
        <w:rPr>
          <w:sz w:val="22"/>
          <w:szCs w:val="22"/>
        </w:rPr>
        <w:t xml:space="preserve">treatment for </w:t>
      </w:r>
      <w:r w:rsidR="00EB4155">
        <w:rPr>
          <w:sz w:val="22"/>
          <w:szCs w:val="22"/>
        </w:rPr>
        <w:t>most types of the hypotension</w:t>
      </w:r>
      <w:r w:rsidR="003904A9">
        <w:rPr>
          <w:sz w:val="22"/>
          <w:szCs w:val="22"/>
        </w:rPr>
        <w:t xml:space="preserve">. </w:t>
      </w:r>
      <w:r w:rsidR="00A86DCB" w:rsidRPr="00A86DCB">
        <w:rPr>
          <w:sz w:val="22"/>
          <w:szCs w:val="22"/>
        </w:rPr>
        <w:t xml:space="preserve">However, </w:t>
      </w:r>
      <w:r w:rsidR="001C6E93">
        <w:rPr>
          <w:sz w:val="22"/>
          <w:szCs w:val="22"/>
        </w:rPr>
        <w:t>previous studies</w:t>
      </w:r>
      <w:r w:rsidR="00044452">
        <w:rPr>
          <w:sz w:val="22"/>
          <w:szCs w:val="22"/>
        </w:rPr>
        <w:t xml:space="preserve"> </w:t>
      </w:r>
      <w:ins w:id="18" w:author="slk" w:date="2018-01-22T10:58:00Z">
        <w:r w:rsidR="00B54D24">
          <w:rPr>
            <w:sz w:val="22"/>
            <w:szCs w:val="22"/>
          </w:rPr>
          <w:t xml:space="preserve">have </w:t>
        </w:r>
      </w:ins>
      <w:r w:rsidR="00044452">
        <w:rPr>
          <w:sz w:val="22"/>
          <w:szCs w:val="22"/>
        </w:rPr>
        <w:t xml:space="preserve">reported </w:t>
      </w:r>
      <w:ins w:id="19" w:author="slk" w:date="2018-01-22T10:59:00Z">
        <w:r w:rsidR="00B54D24">
          <w:rPr>
            <w:sz w:val="22"/>
            <w:szCs w:val="22"/>
          </w:rPr>
          <w:t>that approximately</w:t>
        </w:r>
        <w:r w:rsidR="00B54D24" w:rsidRPr="00A86DCB">
          <w:rPr>
            <w:sz w:val="22"/>
            <w:szCs w:val="22"/>
          </w:rPr>
          <w:t xml:space="preserve"> </w:t>
        </w:r>
      </w:ins>
      <w:r w:rsidR="00A86DCB" w:rsidRPr="00A86DCB">
        <w:rPr>
          <w:sz w:val="22"/>
          <w:szCs w:val="22"/>
        </w:rPr>
        <w:t xml:space="preserve">one third </w:t>
      </w:r>
      <w:r w:rsidR="00740E28">
        <w:rPr>
          <w:sz w:val="22"/>
          <w:szCs w:val="22"/>
        </w:rPr>
        <w:t xml:space="preserve">of the </w:t>
      </w:r>
      <w:r w:rsidR="00A86DCB" w:rsidRPr="00A86DCB">
        <w:rPr>
          <w:sz w:val="22"/>
          <w:szCs w:val="22"/>
        </w:rPr>
        <w:t xml:space="preserve">hypotensive </w:t>
      </w:r>
      <w:r w:rsidR="003904A9">
        <w:rPr>
          <w:sz w:val="22"/>
          <w:szCs w:val="22"/>
        </w:rPr>
        <w:t xml:space="preserve">shock </w:t>
      </w:r>
      <w:r w:rsidR="00A86DCB" w:rsidRPr="00A86DCB">
        <w:rPr>
          <w:sz w:val="22"/>
          <w:szCs w:val="22"/>
        </w:rPr>
        <w:t xml:space="preserve">patients </w:t>
      </w:r>
      <w:ins w:id="20" w:author="slk" w:date="2018-01-22T10:59:00Z">
        <w:r w:rsidR="00B54D24">
          <w:rPr>
            <w:sz w:val="22"/>
            <w:szCs w:val="22"/>
          </w:rPr>
          <w:t>is</w:t>
        </w:r>
      </w:ins>
      <w:r w:rsidR="00A86DCB" w:rsidRPr="00A86DCB">
        <w:rPr>
          <w:sz w:val="22"/>
          <w:szCs w:val="22"/>
        </w:rPr>
        <w:t xml:space="preserve"> not </w:t>
      </w:r>
      <w:r w:rsidR="00740E28">
        <w:rPr>
          <w:sz w:val="22"/>
          <w:szCs w:val="22"/>
        </w:rPr>
        <w:t xml:space="preserve">successfully </w:t>
      </w:r>
      <w:r w:rsidR="00A86DCB" w:rsidRPr="00A86DCB">
        <w:rPr>
          <w:sz w:val="22"/>
          <w:szCs w:val="22"/>
        </w:rPr>
        <w:t>respond</w:t>
      </w:r>
      <w:r w:rsidR="00740E28">
        <w:rPr>
          <w:rFonts w:hint="eastAsia"/>
          <w:sz w:val="22"/>
          <w:szCs w:val="22"/>
        </w:rPr>
        <w:t xml:space="preserve"> </w:t>
      </w:r>
      <w:r w:rsidR="003904A9">
        <w:rPr>
          <w:sz w:val="22"/>
          <w:szCs w:val="22"/>
        </w:rPr>
        <w:t>to the fluid bolus therapy</w:t>
      </w:r>
      <w:ins w:id="21" w:author="slk" w:date="2018-01-22T10:59:00Z">
        <w:r w:rsidR="00B54D24">
          <w:rPr>
            <w:sz w:val="22"/>
            <w:szCs w:val="22"/>
          </w:rPr>
          <w:t xml:space="preserve"> </w:t>
        </w:r>
      </w:ins>
      <w:ins w:id="22" w:author="slk" w:date="2018-01-22T11:00:00Z">
        <w:r w:rsidR="00B54D24">
          <w:rPr>
            <w:sz w:val="22"/>
            <w:szCs w:val="22"/>
          </w:rPr>
          <w:t>as</w:t>
        </w:r>
      </w:ins>
      <w:ins w:id="23" w:author="slk" w:date="2018-01-22T10:59:00Z">
        <w:r w:rsidR="00B54D24">
          <w:rPr>
            <w:sz w:val="22"/>
            <w:szCs w:val="22"/>
          </w:rPr>
          <w:t xml:space="preserve"> t</w:t>
        </w:r>
      </w:ins>
      <w:r w:rsidR="00740E28">
        <w:rPr>
          <w:rFonts w:hint="eastAsia"/>
          <w:sz w:val="22"/>
          <w:szCs w:val="22"/>
        </w:rPr>
        <w:t xml:space="preserve">heir blood pressure </w:t>
      </w:r>
      <w:r>
        <w:rPr>
          <w:rFonts w:hint="eastAsia"/>
          <w:sz w:val="22"/>
          <w:szCs w:val="22"/>
        </w:rPr>
        <w:t>remained</w:t>
      </w:r>
      <w:r w:rsidR="00EA73A3">
        <w:rPr>
          <w:rFonts w:hint="eastAsia"/>
          <w:sz w:val="22"/>
          <w:szCs w:val="22"/>
        </w:rPr>
        <w:t xml:space="preserve"> at a low level</w:t>
      </w:r>
      <w:ins w:id="24" w:author="slk" w:date="2018-01-22T11:02:00Z">
        <w:r w:rsidR="00B54D24">
          <w:rPr>
            <w:sz w:val="22"/>
            <w:szCs w:val="22"/>
          </w:rPr>
          <w:t xml:space="preserve"> </w:t>
        </w:r>
      </w:ins>
      <w:ins w:id="25" w:author="uchimido ryo" w:date="2018-01-23T17:45:00Z">
        <w:r w:rsidR="002B2F36" w:rsidRPr="002B2F36">
          <w:rPr>
            <w:sz w:val="22"/>
            <w:szCs w:val="22"/>
          </w:rPr>
          <w:t>{Cecconi:2018hs, Anonymous:2012dy}</w:t>
        </w:r>
      </w:ins>
      <w:r w:rsidR="00EA73A3">
        <w:rPr>
          <w:rFonts w:hint="eastAsia"/>
          <w:sz w:val="22"/>
          <w:szCs w:val="22"/>
        </w:rPr>
        <w:t xml:space="preserve">. </w:t>
      </w:r>
      <w:ins w:id="26" w:author="uchimido ryo" w:date="2018-01-23T17:48:00Z">
        <w:r w:rsidR="002B2F36">
          <w:rPr>
            <w:sz w:val="22"/>
            <w:szCs w:val="22"/>
          </w:rPr>
          <w:t>This unsucce</w:t>
        </w:r>
      </w:ins>
      <w:ins w:id="27" w:author="uchimido ryo" w:date="2018-01-23T17:49:00Z">
        <w:r w:rsidR="002B2F36">
          <w:rPr>
            <w:sz w:val="22"/>
            <w:szCs w:val="22"/>
          </w:rPr>
          <w:t>ss</w:t>
        </w:r>
      </w:ins>
      <w:ins w:id="28" w:author="uchimido ryo" w:date="2018-01-23T17:48:00Z">
        <w:r w:rsidR="002B2F36">
          <w:rPr>
            <w:sz w:val="22"/>
            <w:szCs w:val="22"/>
          </w:rPr>
          <w:t xml:space="preserve">ful </w:t>
        </w:r>
      </w:ins>
      <w:ins w:id="29" w:author="uchimido ryo" w:date="2018-01-23T17:49:00Z">
        <w:r w:rsidR="002B2F36">
          <w:rPr>
            <w:sz w:val="22"/>
            <w:szCs w:val="22"/>
          </w:rPr>
          <w:t xml:space="preserve">fluid administration </w:t>
        </w:r>
      </w:ins>
      <w:ins w:id="30" w:author="uchimido ryo" w:date="2018-01-23T18:01:00Z">
        <w:r w:rsidR="002B2F36">
          <w:rPr>
            <w:sz w:val="22"/>
            <w:szCs w:val="22"/>
          </w:rPr>
          <w:t xml:space="preserve">could </w:t>
        </w:r>
      </w:ins>
      <w:ins w:id="31" w:author="uchimido ryo" w:date="2018-01-23T17:50:00Z">
        <w:r w:rsidR="002B2F36">
          <w:rPr>
            <w:sz w:val="22"/>
            <w:szCs w:val="22"/>
          </w:rPr>
          <w:t>lead</w:t>
        </w:r>
      </w:ins>
      <w:ins w:id="32" w:author="uchimido ryo" w:date="2018-01-23T17:51:00Z">
        <w:r w:rsidR="002B2F36">
          <w:rPr>
            <w:sz w:val="22"/>
            <w:szCs w:val="22"/>
          </w:rPr>
          <w:t>s</w:t>
        </w:r>
      </w:ins>
      <w:ins w:id="33" w:author="uchimido ryo" w:date="2018-01-23T17:50:00Z">
        <w:r w:rsidR="002B2F36">
          <w:rPr>
            <w:sz w:val="22"/>
            <w:szCs w:val="22"/>
          </w:rPr>
          <w:t xml:space="preserve"> to </w:t>
        </w:r>
      </w:ins>
      <w:ins w:id="34" w:author="uchimido ryo" w:date="2018-01-23T18:07:00Z">
        <w:r w:rsidR="002B2F36">
          <w:rPr>
            <w:sz w:val="22"/>
            <w:szCs w:val="22"/>
          </w:rPr>
          <w:t>only</w:t>
        </w:r>
        <w:r w:rsidR="002B2F36">
          <w:rPr>
            <w:sz w:val="22"/>
            <w:szCs w:val="22"/>
          </w:rPr>
          <w:t xml:space="preserve"> </w:t>
        </w:r>
      </w:ins>
      <w:ins w:id="35" w:author="uchimido ryo" w:date="2018-01-23T17:51:00Z">
        <w:r w:rsidR="002B2F36">
          <w:rPr>
            <w:sz w:val="22"/>
            <w:szCs w:val="22"/>
          </w:rPr>
          <w:t>the increase of fluid balance a</w:t>
        </w:r>
      </w:ins>
      <w:ins w:id="36" w:author="uchimido ryo" w:date="2018-01-23T18:07:00Z">
        <w:r w:rsidR="002B2F36">
          <w:rPr>
            <w:sz w:val="22"/>
            <w:szCs w:val="22"/>
          </w:rPr>
          <w:t xml:space="preserve">nd </w:t>
        </w:r>
      </w:ins>
      <w:ins w:id="37" w:author="uchimido ryo" w:date="2018-01-23T17:51:00Z">
        <w:r w:rsidR="002B2F36">
          <w:rPr>
            <w:sz w:val="22"/>
            <w:szCs w:val="22"/>
          </w:rPr>
          <w:t>e</w:t>
        </w:r>
      </w:ins>
      <w:ins w:id="38" w:author="slk" w:date="2018-01-22T11:00:00Z">
        <w:del w:id="39" w:author="uchimido ryo" w:date="2018-01-23T17:52:00Z">
          <w:r w:rsidR="00B54D24" w:rsidDel="002B2F36">
            <w:rPr>
              <w:sz w:val="22"/>
              <w:szCs w:val="22"/>
            </w:rPr>
            <w:delText xml:space="preserve">Further, </w:delText>
          </w:r>
        </w:del>
      </w:ins>
      <w:del w:id="40" w:author="uchimido ryo" w:date="2018-01-23T17:52:00Z">
        <w:r w:rsidR="00740E28" w:rsidDel="002B2F36">
          <w:rPr>
            <w:sz w:val="22"/>
            <w:szCs w:val="22"/>
          </w:rPr>
          <w:delText>e</w:delText>
        </w:r>
      </w:del>
      <w:r w:rsidR="00740E28">
        <w:rPr>
          <w:sz w:val="22"/>
          <w:szCs w:val="22"/>
        </w:rPr>
        <w:t>xcessive positive fluid balance</w:t>
      </w:r>
      <w:r w:rsidR="003904A9">
        <w:rPr>
          <w:sz w:val="22"/>
          <w:szCs w:val="22"/>
        </w:rPr>
        <w:t xml:space="preserve"> </w:t>
      </w:r>
      <w:r>
        <w:rPr>
          <w:sz w:val="22"/>
          <w:szCs w:val="22"/>
        </w:rPr>
        <w:t>has been proposed</w:t>
      </w:r>
      <w:r w:rsidR="00044452">
        <w:rPr>
          <w:sz w:val="22"/>
          <w:szCs w:val="22"/>
        </w:rPr>
        <w:t xml:space="preserve"> as a risk factor for severe</w:t>
      </w:r>
      <w:r w:rsidR="00740E28">
        <w:rPr>
          <w:sz w:val="22"/>
          <w:szCs w:val="22"/>
        </w:rPr>
        <w:t xml:space="preserve"> organ dysfunction, prolonged mechanical ventilation, longer length of stay in ICU, and increased mortality</w:t>
      </w:r>
      <w:commentRangeStart w:id="41"/>
      <w:ins w:id="42" w:author="slk" w:date="2018-01-22T11:02:00Z">
        <w:r w:rsidR="00B54D24">
          <w:rPr>
            <w:sz w:val="22"/>
            <w:szCs w:val="22"/>
          </w:rPr>
          <w:t xml:space="preserve"> [citation]</w:t>
        </w:r>
      </w:ins>
      <w:r w:rsidR="00740E28">
        <w:rPr>
          <w:sz w:val="22"/>
          <w:szCs w:val="22"/>
        </w:rPr>
        <w:t>.</w:t>
      </w:r>
      <w:commentRangeEnd w:id="41"/>
      <w:r w:rsidR="002B2F36">
        <w:rPr>
          <w:rStyle w:val="ab"/>
          <w:rFonts w:asciiTheme="minorHAnsi" w:hAnsiTheme="minorHAnsi" w:cstheme="minorBidi"/>
          <w:lang w:eastAsia="en-US"/>
        </w:rPr>
        <w:commentReference w:id="41"/>
      </w:r>
      <w:r w:rsidR="00740E28">
        <w:rPr>
          <w:sz w:val="22"/>
          <w:szCs w:val="22"/>
        </w:rPr>
        <w:t xml:space="preserve"> </w:t>
      </w:r>
      <w:ins w:id="43" w:author="uchimido ryo" w:date="2018-01-23T18:08:00Z">
        <w:r w:rsidR="002B2F36">
          <w:rPr>
            <w:sz w:val="22"/>
            <w:szCs w:val="22"/>
          </w:rPr>
          <w:t>However, l</w:t>
        </w:r>
      </w:ins>
      <w:ins w:id="44" w:author="slk" w:date="2018-01-22T11:03:00Z">
        <w:del w:id="45" w:author="uchimido ryo" w:date="2018-01-23T18:08:00Z">
          <w:r w:rsidR="00B72475" w:rsidDel="002B2F36">
            <w:rPr>
              <w:sz w:val="22"/>
              <w:szCs w:val="22"/>
            </w:rPr>
            <w:delText>L</w:delText>
          </w:r>
        </w:del>
        <w:r w:rsidR="00B72475">
          <w:rPr>
            <w:sz w:val="22"/>
            <w:szCs w:val="22"/>
          </w:rPr>
          <w:t xml:space="preserve">ittle is known </w:t>
        </w:r>
      </w:ins>
      <w:ins w:id="46" w:author="slk" w:date="2018-01-22T11:04:00Z">
        <w:r w:rsidR="00B72475">
          <w:rPr>
            <w:sz w:val="22"/>
            <w:szCs w:val="22"/>
          </w:rPr>
          <w:t xml:space="preserve">about </w:t>
        </w:r>
      </w:ins>
      <w:r w:rsidR="00B45C9B">
        <w:rPr>
          <w:sz w:val="22"/>
          <w:szCs w:val="22"/>
        </w:rPr>
        <w:t>predict</w:t>
      </w:r>
      <w:ins w:id="47" w:author="slk" w:date="2018-01-22T11:04:00Z">
        <w:r w:rsidR="00B72475">
          <w:rPr>
            <w:sz w:val="22"/>
            <w:szCs w:val="22"/>
          </w:rPr>
          <w:t>i</w:t>
        </w:r>
        <w:r w:rsidR="002640D0">
          <w:rPr>
            <w:sz w:val="22"/>
            <w:szCs w:val="22"/>
          </w:rPr>
          <w:t>on of</w:t>
        </w:r>
      </w:ins>
      <w:r w:rsidR="00B45C9B">
        <w:rPr>
          <w:sz w:val="22"/>
          <w:szCs w:val="22"/>
        </w:rPr>
        <w:t xml:space="preserve"> </w:t>
      </w:r>
      <w:ins w:id="48" w:author="slk" w:date="2018-01-22T11:04:00Z">
        <w:r w:rsidR="00B72475">
          <w:rPr>
            <w:sz w:val="22"/>
            <w:szCs w:val="22"/>
          </w:rPr>
          <w:t xml:space="preserve">whether </w:t>
        </w:r>
      </w:ins>
      <w:r w:rsidR="00B45C9B">
        <w:rPr>
          <w:sz w:val="22"/>
          <w:szCs w:val="22"/>
        </w:rPr>
        <w:t xml:space="preserve">the </w:t>
      </w:r>
      <w:r w:rsidR="00B45C9B" w:rsidRPr="00B45C9B">
        <w:rPr>
          <w:sz w:val="22"/>
          <w:szCs w:val="22"/>
        </w:rPr>
        <w:t xml:space="preserve">hypotensive episode will resolve with </w:t>
      </w:r>
      <w:r w:rsidR="00740E28" w:rsidRPr="00A86DCB">
        <w:rPr>
          <w:sz w:val="22"/>
          <w:szCs w:val="22"/>
        </w:rPr>
        <w:t xml:space="preserve">fluid </w:t>
      </w:r>
      <w:r w:rsidR="00740E28">
        <w:rPr>
          <w:sz w:val="22"/>
          <w:szCs w:val="22"/>
        </w:rPr>
        <w:t xml:space="preserve">bolus </w:t>
      </w:r>
      <w:r w:rsidR="00740E28" w:rsidRPr="00A86DCB">
        <w:rPr>
          <w:sz w:val="22"/>
          <w:szCs w:val="22"/>
        </w:rPr>
        <w:t>therapy</w:t>
      </w:r>
      <w:ins w:id="49" w:author="slk" w:date="2018-01-22T11:04:00Z">
        <w:r w:rsidR="00B72475">
          <w:rPr>
            <w:sz w:val="22"/>
            <w:szCs w:val="22"/>
          </w:rPr>
          <w:t xml:space="preserve"> in critically ill patients</w:t>
        </w:r>
      </w:ins>
      <w:r w:rsidR="00740E28" w:rsidRPr="00A86DCB">
        <w:rPr>
          <w:sz w:val="22"/>
          <w:szCs w:val="22"/>
        </w:rPr>
        <w:t xml:space="preserve">. </w:t>
      </w:r>
    </w:p>
    <w:p w14:paraId="7642927D" w14:textId="4251BF5E" w:rsidR="008E5F88" w:rsidRDefault="00EB7F90" w:rsidP="00740E28">
      <w:pPr>
        <w:jc w:val="both"/>
        <w:rPr>
          <w:sz w:val="22"/>
          <w:szCs w:val="22"/>
        </w:rPr>
      </w:pPr>
      <w:r>
        <w:rPr>
          <w:sz w:val="22"/>
          <w:szCs w:val="22"/>
        </w:rPr>
        <w:tab/>
        <w:t>Patient response to the</w:t>
      </w:r>
      <w:r w:rsidR="00B551D9">
        <w:rPr>
          <w:sz w:val="22"/>
          <w:szCs w:val="22"/>
        </w:rPr>
        <w:t xml:space="preserve"> fluid bolus therapy has been studied as fluid </w:t>
      </w:r>
      <w:r w:rsidR="003904A9">
        <w:rPr>
          <w:sz w:val="22"/>
          <w:szCs w:val="22"/>
        </w:rPr>
        <w:t>responsiveness,</w:t>
      </w:r>
      <w:r w:rsidR="00B45C9B">
        <w:rPr>
          <w:sz w:val="22"/>
          <w:szCs w:val="22"/>
        </w:rPr>
        <w:t xml:space="preserve"> </w:t>
      </w:r>
      <w:r>
        <w:rPr>
          <w:sz w:val="22"/>
          <w:szCs w:val="22"/>
        </w:rPr>
        <w:t xml:space="preserve">defined </w:t>
      </w:r>
      <w:r w:rsidR="00947A16">
        <w:rPr>
          <w:sz w:val="22"/>
          <w:szCs w:val="22"/>
        </w:rPr>
        <w:t>as an</w:t>
      </w:r>
      <w:r>
        <w:rPr>
          <w:sz w:val="22"/>
          <w:szCs w:val="22"/>
        </w:rPr>
        <w:t xml:space="preserve"> increa</w:t>
      </w:r>
      <w:r w:rsidR="00947A16">
        <w:rPr>
          <w:sz w:val="22"/>
          <w:szCs w:val="22"/>
        </w:rPr>
        <w:t xml:space="preserve">se of stroke volume </w:t>
      </w:r>
      <w:ins w:id="50" w:author="slk" w:date="2018-01-22T11:05:00Z">
        <w:r w:rsidR="00B72475">
          <w:rPr>
            <w:sz w:val="22"/>
            <w:szCs w:val="22"/>
          </w:rPr>
          <w:t xml:space="preserve">of </w:t>
        </w:r>
      </w:ins>
      <w:r w:rsidR="00947A16">
        <w:rPr>
          <w:sz w:val="22"/>
          <w:szCs w:val="22"/>
        </w:rPr>
        <w:t>at l</w:t>
      </w:r>
      <w:r w:rsidR="00B45C9B">
        <w:rPr>
          <w:sz w:val="22"/>
          <w:szCs w:val="22"/>
        </w:rPr>
        <w:t xml:space="preserve">east 10-15% in response to the </w:t>
      </w:r>
      <w:r w:rsidR="00947A16">
        <w:rPr>
          <w:sz w:val="22"/>
          <w:szCs w:val="22"/>
        </w:rPr>
        <w:t>fluid</w:t>
      </w:r>
      <w:r w:rsidR="005E2AD5">
        <w:rPr>
          <w:sz w:val="22"/>
          <w:szCs w:val="22"/>
        </w:rPr>
        <w:t xml:space="preserve"> bolus</w:t>
      </w:r>
      <w:r>
        <w:rPr>
          <w:sz w:val="22"/>
          <w:szCs w:val="22"/>
        </w:rPr>
        <w:t xml:space="preserve">. </w:t>
      </w:r>
      <w:r w:rsidR="00BE0858">
        <w:rPr>
          <w:sz w:val="22"/>
          <w:szCs w:val="22"/>
        </w:rPr>
        <w:t>Several tests and parameters for</w:t>
      </w:r>
      <w:r w:rsidR="00B551D9">
        <w:rPr>
          <w:sz w:val="22"/>
          <w:szCs w:val="22"/>
        </w:rPr>
        <w:t xml:space="preserve"> predict</w:t>
      </w:r>
      <w:r w:rsidR="00BE0858">
        <w:rPr>
          <w:sz w:val="22"/>
          <w:szCs w:val="22"/>
        </w:rPr>
        <w:t>ing</w:t>
      </w:r>
      <w:r w:rsidR="00B551D9">
        <w:rPr>
          <w:sz w:val="22"/>
          <w:szCs w:val="22"/>
        </w:rPr>
        <w:t xml:space="preserve"> the fluid responsiveness have been</w:t>
      </w:r>
      <w:r>
        <w:rPr>
          <w:sz w:val="22"/>
          <w:szCs w:val="22"/>
        </w:rPr>
        <w:t xml:space="preserve"> investigated</w:t>
      </w:r>
      <w:r w:rsidR="00B551D9">
        <w:rPr>
          <w:sz w:val="22"/>
          <w:szCs w:val="22"/>
        </w:rPr>
        <w:t>. Among these, passive leg raise test is reported</w:t>
      </w:r>
      <w:r>
        <w:rPr>
          <w:sz w:val="22"/>
          <w:szCs w:val="22"/>
        </w:rPr>
        <w:t xml:space="preserve"> as more generalizable and </w:t>
      </w:r>
      <w:ins w:id="51" w:author="slk" w:date="2018-01-22T11:06:00Z">
        <w:r w:rsidR="00B72475">
          <w:rPr>
            <w:sz w:val="22"/>
            <w:szCs w:val="22"/>
          </w:rPr>
          <w:t xml:space="preserve">a </w:t>
        </w:r>
      </w:ins>
      <w:r>
        <w:rPr>
          <w:sz w:val="22"/>
          <w:szCs w:val="22"/>
        </w:rPr>
        <w:t xml:space="preserve">less </w:t>
      </w:r>
      <w:r w:rsidR="00B551D9">
        <w:rPr>
          <w:sz w:val="22"/>
          <w:szCs w:val="22"/>
        </w:rPr>
        <w:t xml:space="preserve">invasive method </w:t>
      </w:r>
      <w:r>
        <w:rPr>
          <w:sz w:val="22"/>
          <w:szCs w:val="22"/>
        </w:rPr>
        <w:t xml:space="preserve">than dynamic and static </w:t>
      </w:r>
      <w:r w:rsidR="00B551D9">
        <w:rPr>
          <w:sz w:val="22"/>
          <w:szCs w:val="22"/>
        </w:rPr>
        <w:t>circulatory parameters including</w:t>
      </w:r>
      <w:r>
        <w:rPr>
          <w:sz w:val="22"/>
          <w:szCs w:val="22"/>
        </w:rPr>
        <w:t xml:space="preserve"> pulse pressure variation</w:t>
      </w:r>
      <w:r w:rsidR="00B45C9B">
        <w:rPr>
          <w:sz w:val="22"/>
          <w:szCs w:val="22"/>
        </w:rPr>
        <w:t xml:space="preserve"> (PPV)</w:t>
      </w:r>
      <w:r>
        <w:rPr>
          <w:sz w:val="22"/>
          <w:szCs w:val="22"/>
        </w:rPr>
        <w:t>, stroke volume variation</w:t>
      </w:r>
      <w:r w:rsidR="00B45C9B">
        <w:rPr>
          <w:sz w:val="22"/>
          <w:szCs w:val="22"/>
        </w:rPr>
        <w:t xml:space="preserve"> (SVV)</w:t>
      </w:r>
      <w:r>
        <w:rPr>
          <w:sz w:val="22"/>
          <w:szCs w:val="22"/>
        </w:rPr>
        <w:t xml:space="preserve">, central venous pressure, and </w:t>
      </w:r>
      <w:r w:rsidRPr="00EB7F90">
        <w:rPr>
          <w:sz w:val="22"/>
          <w:szCs w:val="22"/>
        </w:rPr>
        <w:t>pulmonary capillary wedge pressure</w:t>
      </w:r>
      <w:r>
        <w:rPr>
          <w:sz w:val="22"/>
          <w:szCs w:val="22"/>
        </w:rPr>
        <w:t>. However, pre</w:t>
      </w:r>
      <w:r w:rsidR="00B551D9">
        <w:rPr>
          <w:sz w:val="22"/>
          <w:szCs w:val="22"/>
        </w:rPr>
        <w:t xml:space="preserve">dicting fluid responsiveness </w:t>
      </w:r>
      <w:r w:rsidR="00B45C9B">
        <w:rPr>
          <w:sz w:val="22"/>
          <w:szCs w:val="22"/>
        </w:rPr>
        <w:t>dose</w:t>
      </w:r>
      <w:r w:rsidR="005E2AD5">
        <w:rPr>
          <w:sz w:val="22"/>
          <w:szCs w:val="22"/>
        </w:rPr>
        <w:t xml:space="preserve"> not </w:t>
      </w:r>
      <w:r w:rsidR="003904A9">
        <w:rPr>
          <w:sz w:val="22"/>
          <w:szCs w:val="22"/>
        </w:rPr>
        <w:t xml:space="preserve">always </w:t>
      </w:r>
      <w:ins w:id="52" w:author="uchimido ryo" w:date="2018-01-23T16:38:00Z">
        <w:r w:rsidR="002B2F36">
          <w:rPr>
            <w:sz w:val="22"/>
            <w:szCs w:val="22"/>
          </w:rPr>
          <w:t>help identify</w:t>
        </w:r>
      </w:ins>
      <w:r w:rsidR="00B45C9B">
        <w:rPr>
          <w:sz w:val="22"/>
          <w:szCs w:val="22"/>
        </w:rPr>
        <w:t xml:space="preserve"> </w:t>
      </w:r>
      <w:ins w:id="53" w:author="slk" w:date="2018-01-22T11:06:00Z">
        <w:r w:rsidR="008E5F88">
          <w:rPr>
            <w:sz w:val="22"/>
            <w:szCs w:val="22"/>
          </w:rPr>
          <w:t xml:space="preserve">which </w:t>
        </w:r>
      </w:ins>
      <w:r w:rsidR="003904A9">
        <w:rPr>
          <w:sz w:val="22"/>
          <w:szCs w:val="22"/>
        </w:rPr>
        <w:t>patients</w:t>
      </w:r>
      <w:ins w:id="54" w:author="slk" w:date="2018-01-22T11:06:00Z">
        <w:r w:rsidR="008E5F88">
          <w:rPr>
            <w:sz w:val="22"/>
            <w:szCs w:val="22"/>
          </w:rPr>
          <w:t>’</w:t>
        </w:r>
      </w:ins>
      <w:r w:rsidR="003904A9">
        <w:rPr>
          <w:sz w:val="22"/>
          <w:szCs w:val="22"/>
        </w:rPr>
        <w:t xml:space="preserve"> blood pressure would</w:t>
      </w:r>
      <w:r>
        <w:rPr>
          <w:sz w:val="22"/>
          <w:szCs w:val="22"/>
        </w:rPr>
        <w:t xml:space="preserve"> </w:t>
      </w:r>
      <w:r w:rsidR="00B551D9">
        <w:rPr>
          <w:sz w:val="22"/>
          <w:szCs w:val="22"/>
        </w:rPr>
        <w:t>increase</w:t>
      </w:r>
      <w:r w:rsidR="00B45C9B">
        <w:rPr>
          <w:sz w:val="22"/>
          <w:szCs w:val="22"/>
        </w:rPr>
        <w:t>d</w:t>
      </w:r>
      <w:r w:rsidR="00B551D9">
        <w:rPr>
          <w:sz w:val="22"/>
          <w:szCs w:val="22"/>
        </w:rPr>
        <w:t xml:space="preserve"> </w:t>
      </w:r>
      <w:r w:rsidRPr="00A86DCB">
        <w:rPr>
          <w:sz w:val="22"/>
          <w:szCs w:val="22"/>
        </w:rPr>
        <w:t xml:space="preserve">after the fluid </w:t>
      </w:r>
      <w:r>
        <w:rPr>
          <w:sz w:val="22"/>
          <w:szCs w:val="22"/>
        </w:rPr>
        <w:t xml:space="preserve">bolus </w:t>
      </w:r>
      <w:r w:rsidRPr="00A86DCB">
        <w:rPr>
          <w:sz w:val="22"/>
          <w:szCs w:val="22"/>
        </w:rPr>
        <w:t>therapy.</w:t>
      </w:r>
      <w:r w:rsidR="00B551D9">
        <w:rPr>
          <w:sz w:val="22"/>
          <w:szCs w:val="22"/>
        </w:rPr>
        <w:t xml:space="preserve"> </w:t>
      </w:r>
      <w:r w:rsidR="00B45C9B">
        <w:rPr>
          <w:sz w:val="22"/>
          <w:szCs w:val="22"/>
        </w:rPr>
        <w:t xml:space="preserve">A previous study reported that if </w:t>
      </w:r>
      <w:r w:rsidR="003904A9">
        <w:rPr>
          <w:sz w:val="22"/>
          <w:szCs w:val="22"/>
        </w:rPr>
        <w:t xml:space="preserve">hypotensive patients have </w:t>
      </w:r>
      <w:ins w:id="55" w:author="slk" w:date="2018-01-22T11:07:00Z">
        <w:r w:rsidR="008E5F88">
          <w:rPr>
            <w:sz w:val="22"/>
            <w:szCs w:val="22"/>
          </w:rPr>
          <w:t xml:space="preserve">a </w:t>
        </w:r>
      </w:ins>
      <w:r w:rsidR="003904A9">
        <w:rPr>
          <w:sz w:val="22"/>
          <w:szCs w:val="22"/>
        </w:rPr>
        <w:t>PPV/SVV</w:t>
      </w:r>
      <w:r w:rsidR="00B45C9B">
        <w:rPr>
          <w:sz w:val="22"/>
          <w:szCs w:val="22"/>
        </w:rPr>
        <w:t xml:space="preserve"> </w:t>
      </w:r>
      <w:ins w:id="56" w:author="slk" w:date="2018-01-22T11:07:00Z">
        <w:r w:rsidR="008E5F88">
          <w:rPr>
            <w:sz w:val="22"/>
            <w:szCs w:val="22"/>
          </w:rPr>
          <w:t xml:space="preserve">of </w:t>
        </w:r>
      </w:ins>
      <w:r w:rsidR="00B45C9B">
        <w:rPr>
          <w:sz w:val="22"/>
          <w:szCs w:val="22"/>
        </w:rPr>
        <w:t>less than 0.9, the fluid bolus will not increase patient's blood pressure, although it actually increase</w:t>
      </w:r>
      <w:ins w:id="57" w:author="slk" w:date="2018-01-22T11:07:00Z">
        <w:r w:rsidR="008E5F88">
          <w:rPr>
            <w:sz w:val="22"/>
            <w:szCs w:val="22"/>
          </w:rPr>
          <w:t>s</w:t>
        </w:r>
      </w:ins>
      <w:r w:rsidR="00B45C9B">
        <w:rPr>
          <w:sz w:val="22"/>
          <w:szCs w:val="22"/>
        </w:rPr>
        <w:t xml:space="preserve"> stroke volume.</w:t>
      </w:r>
      <w:r w:rsidR="002B5018">
        <w:rPr>
          <w:sz w:val="22"/>
          <w:szCs w:val="22"/>
        </w:rPr>
        <w:t xml:space="preserve"> </w:t>
      </w:r>
      <w:r w:rsidR="00BB173C">
        <w:rPr>
          <w:sz w:val="22"/>
          <w:szCs w:val="22"/>
        </w:rPr>
        <w:t>Moreover</w:t>
      </w:r>
      <w:r w:rsidR="002B5018">
        <w:rPr>
          <w:sz w:val="22"/>
          <w:szCs w:val="22"/>
        </w:rPr>
        <w:t xml:space="preserve">, </w:t>
      </w:r>
      <w:ins w:id="58" w:author="uchimido ryo" w:date="2018-01-23T18:18:00Z">
        <w:r w:rsidR="009E01F2" w:rsidRPr="009E01F2">
          <w:rPr>
            <w:sz w:val="22"/>
            <w:szCs w:val="22"/>
          </w:rPr>
          <w:t>Cecconi M</w:t>
        </w:r>
        <w:r w:rsidR="009E01F2">
          <w:rPr>
            <w:sz w:val="22"/>
            <w:szCs w:val="22"/>
          </w:rPr>
          <w:t xml:space="preserve"> </w:t>
        </w:r>
      </w:ins>
      <w:ins w:id="59" w:author="slk" w:date="2018-01-22T11:07:00Z">
        <w:del w:id="60" w:author="uchimido ryo" w:date="2018-01-23T18:18:00Z">
          <w:r w:rsidR="008E5F88" w:rsidDel="009E01F2">
            <w:rPr>
              <w:sz w:val="22"/>
              <w:szCs w:val="22"/>
            </w:rPr>
            <w:delText xml:space="preserve">[citation] </w:delText>
          </w:r>
        </w:del>
      </w:ins>
      <w:r w:rsidR="002B5018">
        <w:rPr>
          <w:sz w:val="22"/>
          <w:szCs w:val="22"/>
        </w:rPr>
        <w:t>et al reported</w:t>
      </w:r>
      <w:r w:rsidR="00BB173C">
        <w:rPr>
          <w:sz w:val="22"/>
          <w:szCs w:val="22"/>
        </w:rPr>
        <w:t xml:space="preserve"> </w:t>
      </w:r>
      <w:ins w:id="61" w:author="slk" w:date="2018-01-22T11:07:00Z">
        <w:r w:rsidR="008E5F88">
          <w:rPr>
            <w:sz w:val="22"/>
            <w:szCs w:val="22"/>
          </w:rPr>
          <w:t xml:space="preserve">that </w:t>
        </w:r>
      </w:ins>
      <w:r w:rsidR="00BB173C">
        <w:rPr>
          <w:sz w:val="22"/>
          <w:szCs w:val="22"/>
        </w:rPr>
        <w:t xml:space="preserve">increased blood pressure was </w:t>
      </w:r>
      <w:ins w:id="62" w:author="slk" w:date="2018-01-22T11:18:00Z">
        <w:r w:rsidR="00F917D2">
          <w:rPr>
            <w:sz w:val="22"/>
            <w:szCs w:val="22"/>
          </w:rPr>
          <w:t xml:space="preserve">likely to be </w:t>
        </w:r>
      </w:ins>
      <w:r w:rsidR="00BB173C">
        <w:rPr>
          <w:sz w:val="22"/>
          <w:szCs w:val="22"/>
        </w:rPr>
        <w:t>a major positive indicator of</w:t>
      </w:r>
      <w:r w:rsidR="002B5018">
        <w:rPr>
          <w:sz w:val="22"/>
          <w:szCs w:val="22"/>
        </w:rPr>
        <w:t xml:space="preserve"> fluid challenge.</w:t>
      </w:r>
      <w:r w:rsidR="00B45C9B">
        <w:rPr>
          <w:sz w:val="22"/>
          <w:szCs w:val="22"/>
        </w:rPr>
        <w:t xml:space="preserve"> </w:t>
      </w:r>
      <w:r w:rsidR="002B5018">
        <w:rPr>
          <w:sz w:val="22"/>
          <w:szCs w:val="22"/>
        </w:rPr>
        <w:t>T</w:t>
      </w:r>
      <w:r w:rsidR="00BE0858">
        <w:rPr>
          <w:sz w:val="22"/>
          <w:szCs w:val="22"/>
        </w:rPr>
        <w:t xml:space="preserve">he </w:t>
      </w:r>
      <w:r w:rsidR="00B551D9">
        <w:rPr>
          <w:sz w:val="22"/>
          <w:szCs w:val="22"/>
        </w:rPr>
        <w:t>su</w:t>
      </w:r>
      <w:r w:rsidR="002A41EE">
        <w:rPr>
          <w:sz w:val="22"/>
          <w:szCs w:val="22"/>
        </w:rPr>
        <w:t>fficient blood pressure recovery</w:t>
      </w:r>
      <w:r w:rsidR="00B551D9">
        <w:rPr>
          <w:sz w:val="22"/>
          <w:szCs w:val="22"/>
        </w:rPr>
        <w:t xml:space="preserve"> is a</w:t>
      </w:r>
      <w:ins w:id="63" w:author="slk" w:date="2018-01-22T11:18:00Z">
        <w:r w:rsidR="00F917D2">
          <w:rPr>
            <w:sz w:val="22"/>
            <w:szCs w:val="22"/>
          </w:rPr>
          <w:t>n</w:t>
        </w:r>
      </w:ins>
      <w:r w:rsidR="00B551D9">
        <w:rPr>
          <w:sz w:val="22"/>
          <w:szCs w:val="22"/>
        </w:rPr>
        <w:t xml:space="preserve"> </w:t>
      </w:r>
      <w:r w:rsidR="002B5018">
        <w:rPr>
          <w:sz w:val="22"/>
          <w:szCs w:val="22"/>
        </w:rPr>
        <w:t>important</w:t>
      </w:r>
      <w:r w:rsidR="002A41EE">
        <w:rPr>
          <w:sz w:val="22"/>
          <w:szCs w:val="22"/>
        </w:rPr>
        <w:t xml:space="preserve"> outcome</w:t>
      </w:r>
      <w:r w:rsidR="00B45C9B">
        <w:rPr>
          <w:sz w:val="22"/>
          <w:szCs w:val="22"/>
        </w:rPr>
        <w:t xml:space="preserve"> </w:t>
      </w:r>
      <w:r w:rsidR="002B5018">
        <w:rPr>
          <w:sz w:val="22"/>
          <w:szCs w:val="22"/>
        </w:rPr>
        <w:t xml:space="preserve">of fluid bolus therapy </w:t>
      </w:r>
      <w:r w:rsidR="00B45C9B">
        <w:rPr>
          <w:sz w:val="22"/>
          <w:szCs w:val="22"/>
        </w:rPr>
        <w:t>in clinical setting</w:t>
      </w:r>
      <w:ins w:id="64" w:author="slk" w:date="2018-01-22T11:18:00Z">
        <w:r w:rsidR="00F917D2">
          <w:rPr>
            <w:sz w:val="22"/>
            <w:szCs w:val="22"/>
          </w:rPr>
          <w:t>s</w:t>
        </w:r>
      </w:ins>
      <w:r w:rsidR="002A41EE">
        <w:rPr>
          <w:sz w:val="22"/>
          <w:szCs w:val="22"/>
        </w:rPr>
        <w:t xml:space="preserve">. Nevertheless, predicting </w:t>
      </w:r>
      <w:r w:rsidR="00B551D9">
        <w:rPr>
          <w:sz w:val="22"/>
          <w:szCs w:val="22"/>
        </w:rPr>
        <w:t xml:space="preserve">successful blood pressure response has been poorly investigated. </w:t>
      </w:r>
    </w:p>
    <w:p w14:paraId="77E84235" w14:textId="77777777" w:rsidR="00B32E80" w:rsidRDefault="00044452" w:rsidP="00740E28">
      <w:pPr>
        <w:jc w:val="both"/>
        <w:rPr>
          <w:ins w:id="65" w:author="slk" w:date="2018-01-22T11:24:00Z"/>
          <w:sz w:val="22"/>
          <w:szCs w:val="22"/>
        </w:rPr>
      </w:pPr>
      <w:r>
        <w:rPr>
          <w:sz w:val="22"/>
          <w:szCs w:val="22"/>
        </w:rPr>
        <w:tab/>
      </w:r>
      <w:r w:rsidR="00B551D9">
        <w:rPr>
          <w:sz w:val="22"/>
          <w:szCs w:val="22"/>
        </w:rPr>
        <w:t>Machine learning</w:t>
      </w:r>
      <w:r w:rsidR="00B551D9" w:rsidRPr="00044452">
        <w:rPr>
          <w:sz w:val="22"/>
          <w:szCs w:val="22"/>
        </w:rPr>
        <w:t xml:space="preserve"> algorithms</w:t>
      </w:r>
      <w:r w:rsidR="00B551D9">
        <w:rPr>
          <w:sz w:val="22"/>
          <w:szCs w:val="22"/>
        </w:rPr>
        <w:t xml:space="preserve"> have been used to predict</w:t>
      </w:r>
      <w:r>
        <w:rPr>
          <w:sz w:val="22"/>
          <w:szCs w:val="22"/>
        </w:rPr>
        <w:t xml:space="preserve"> clinical events in </w:t>
      </w:r>
      <w:ins w:id="66" w:author="slk" w:date="2018-01-22T11:19:00Z">
        <w:r w:rsidR="00F917D2">
          <w:rPr>
            <w:sz w:val="22"/>
            <w:szCs w:val="22"/>
          </w:rPr>
          <w:t xml:space="preserve">the </w:t>
        </w:r>
      </w:ins>
      <w:r>
        <w:rPr>
          <w:sz w:val="22"/>
          <w:szCs w:val="22"/>
        </w:rPr>
        <w:t>IC</w:t>
      </w:r>
      <w:r w:rsidR="00B551D9">
        <w:rPr>
          <w:sz w:val="22"/>
          <w:szCs w:val="22"/>
        </w:rPr>
        <w:t>U.</w:t>
      </w:r>
    </w:p>
    <w:p w14:paraId="6111512C" w14:textId="37281DD3" w:rsidR="00044452" w:rsidRDefault="00B32E80" w:rsidP="00740E28">
      <w:pPr>
        <w:jc w:val="both"/>
        <w:rPr>
          <w:sz w:val="22"/>
          <w:szCs w:val="22"/>
        </w:rPr>
      </w:pPr>
      <w:ins w:id="67" w:author="slk" w:date="2018-01-22T11:24:00Z">
        <w:r>
          <w:rPr>
            <w:sz w:val="22"/>
            <w:szCs w:val="22"/>
          </w:rPr>
          <w:t xml:space="preserve">For example, </w:t>
        </w:r>
      </w:ins>
      <w:r w:rsidR="00B551D9">
        <w:rPr>
          <w:sz w:val="22"/>
          <w:szCs w:val="22"/>
        </w:rPr>
        <w:t xml:space="preserve">Lonkar et al applied </w:t>
      </w:r>
      <w:ins w:id="68" w:author="slk" w:date="2018-01-22T11:24:00Z">
        <w:r>
          <w:rPr>
            <w:sz w:val="22"/>
            <w:szCs w:val="22"/>
          </w:rPr>
          <w:t xml:space="preserve">machine </w:t>
        </w:r>
      </w:ins>
      <w:ins w:id="69" w:author="slk" w:date="2018-01-22T12:16:00Z">
        <w:r w:rsidR="00030CD9">
          <w:rPr>
            <w:sz w:val="22"/>
            <w:szCs w:val="22"/>
          </w:rPr>
          <w:t>learning</w:t>
        </w:r>
      </w:ins>
      <w:ins w:id="70" w:author="slk" w:date="2018-01-22T11:24:00Z">
        <w:r>
          <w:rPr>
            <w:sz w:val="22"/>
            <w:szCs w:val="22"/>
          </w:rPr>
          <w:t xml:space="preserve"> algorithms</w:t>
        </w:r>
      </w:ins>
      <w:r w:rsidR="00B551D9">
        <w:rPr>
          <w:sz w:val="22"/>
          <w:szCs w:val="22"/>
        </w:rPr>
        <w:t xml:space="preserve"> to identify factors that are significantly correlated with the future tachycardia in ICU patients. They </w:t>
      </w:r>
      <w:ins w:id="71" w:author="slk" w:date="2018-01-22T11:24:00Z">
        <w:r>
          <w:rPr>
            <w:sz w:val="22"/>
            <w:szCs w:val="22"/>
          </w:rPr>
          <w:t>established a</w:t>
        </w:r>
      </w:ins>
      <w:r w:rsidR="00B551D9">
        <w:rPr>
          <w:sz w:val="22"/>
          <w:szCs w:val="22"/>
        </w:rPr>
        <w:t xml:space="preserve"> model </w:t>
      </w:r>
      <w:ins w:id="72" w:author="slk" w:date="2018-01-22T11:24:00Z">
        <w:r>
          <w:rPr>
            <w:sz w:val="22"/>
            <w:szCs w:val="22"/>
          </w:rPr>
          <w:t xml:space="preserve">that </w:t>
        </w:r>
      </w:ins>
      <w:r w:rsidR="00FA2826">
        <w:rPr>
          <w:sz w:val="22"/>
          <w:szCs w:val="22"/>
        </w:rPr>
        <w:t>could</w:t>
      </w:r>
      <w:r w:rsidR="00B551D9">
        <w:rPr>
          <w:sz w:val="22"/>
          <w:szCs w:val="22"/>
        </w:rPr>
        <w:t xml:space="preserve"> predict </w:t>
      </w:r>
      <w:ins w:id="73" w:author="slk" w:date="2018-01-22T11:24:00Z">
        <w:r>
          <w:rPr>
            <w:sz w:val="22"/>
            <w:szCs w:val="22"/>
          </w:rPr>
          <w:t xml:space="preserve">future </w:t>
        </w:r>
      </w:ins>
      <w:r w:rsidR="00B551D9">
        <w:rPr>
          <w:sz w:val="22"/>
          <w:szCs w:val="22"/>
        </w:rPr>
        <w:t xml:space="preserve">tachycardia that </w:t>
      </w:r>
      <w:ins w:id="74" w:author="slk" w:date="2018-01-22T11:25:00Z">
        <w:r>
          <w:rPr>
            <w:sz w:val="22"/>
            <w:szCs w:val="22"/>
          </w:rPr>
          <w:t>would occur within</w:t>
        </w:r>
      </w:ins>
      <w:r w:rsidR="00B551D9">
        <w:rPr>
          <w:sz w:val="22"/>
          <w:szCs w:val="22"/>
        </w:rPr>
        <w:t xml:space="preserve"> tens of minutes to a few hours in the future.</w:t>
      </w:r>
      <w:ins w:id="75" w:author="slk" w:date="2018-01-22T11:40:00Z">
        <w:r w:rsidR="000017E5">
          <w:rPr>
            <w:sz w:val="22"/>
            <w:szCs w:val="22"/>
          </w:rPr>
          <w:t xml:space="preserve"> </w:t>
        </w:r>
      </w:ins>
      <w:ins w:id="76" w:author="slk" w:date="2018-01-22T11:25:00Z">
        <w:r w:rsidR="002C4CFA">
          <w:rPr>
            <w:sz w:val="22"/>
            <w:szCs w:val="22"/>
          </w:rPr>
          <w:t>The a</w:t>
        </w:r>
      </w:ins>
      <w:r w:rsidR="00B551D9">
        <w:rPr>
          <w:sz w:val="22"/>
          <w:szCs w:val="22"/>
        </w:rPr>
        <w:t>rea under the receiver operating characteristic curve</w:t>
      </w:r>
      <w:r w:rsidR="00FA2826">
        <w:rPr>
          <w:sz w:val="22"/>
          <w:szCs w:val="22"/>
        </w:rPr>
        <w:t xml:space="preserve"> </w:t>
      </w:r>
      <w:r w:rsidR="00B551D9">
        <w:rPr>
          <w:sz w:val="22"/>
          <w:szCs w:val="22"/>
        </w:rPr>
        <w:t>of this mo</w:t>
      </w:r>
      <w:r w:rsidR="00FA2826">
        <w:rPr>
          <w:sz w:val="22"/>
          <w:szCs w:val="22"/>
        </w:rPr>
        <w:t xml:space="preserve">del was 0.86 and </w:t>
      </w:r>
      <w:ins w:id="77" w:author="slk" w:date="2018-01-22T11:25:00Z">
        <w:r w:rsidR="002C4CFA">
          <w:rPr>
            <w:sz w:val="22"/>
            <w:szCs w:val="22"/>
          </w:rPr>
          <w:t>the</w:t>
        </w:r>
      </w:ins>
      <w:r w:rsidR="00FA2826">
        <w:rPr>
          <w:sz w:val="22"/>
          <w:szCs w:val="22"/>
        </w:rPr>
        <w:t xml:space="preserve"> recall rate was</w:t>
      </w:r>
      <w:r w:rsidR="00B551D9">
        <w:rPr>
          <w:sz w:val="22"/>
          <w:szCs w:val="22"/>
        </w:rPr>
        <w:t xml:space="preserve"> 85% at less than </w:t>
      </w:r>
      <w:ins w:id="78" w:author="slk" w:date="2018-01-22T11:26:00Z">
        <w:r w:rsidR="007C694B">
          <w:rPr>
            <w:sz w:val="22"/>
            <w:szCs w:val="22"/>
          </w:rPr>
          <w:t xml:space="preserve">a </w:t>
        </w:r>
      </w:ins>
      <w:r w:rsidR="00B551D9">
        <w:rPr>
          <w:sz w:val="22"/>
          <w:szCs w:val="22"/>
        </w:rPr>
        <w:t xml:space="preserve">5% false positive rate. Henry </w:t>
      </w:r>
      <w:r w:rsidR="00044452" w:rsidRPr="00044452">
        <w:rPr>
          <w:sz w:val="22"/>
          <w:szCs w:val="22"/>
        </w:rPr>
        <w:t>et al</w:t>
      </w:r>
      <w:r w:rsidR="00B551D9">
        <w:rPr>
          <w:sz w:val="22"/>
          <w:szCs w:val="22"/>
        </w:rPr>
        <w:t xml:space="preserve"> developed "</w:t>
      </w:r>
      <w:ins w:id="79" w:author="uchimido ryo" w:date="2018-01-23T16:43:00Z">
        <w:r w:rsidR="002B2F36" w:rsidRPr="002B2F36">
          <w:t xml:space="preserve"> </w:t>
        </w:r>
        <w:r w:rsidR="002B2F36" w:rsidRPr="002B2F36">
          <w:rPr>
            <w:sz w:val="22"/>
            <w:szCs w:val="22"/>
          </w:rPr>
          <w:t>targeted real-time early warning score</w:t>
        </w:r>
        <w:r w:rsidR="002B2F36" w:rsidRPr="002B2F36" w:rsidDel="002B2F36">
          <w:rPr>
            <w:sz w:val="22"/>
            <w:szCs w:val="22"/>
          </w:rPr>
          <w:t xml:space="preserve"> </w:t>
        </w:r>
      </w:ins>
      <w:r w:rsidR="00B551D9">
        <w:rPr>
          <w:sz w:val="22"/>
          <w:szCs w:val="22"/>
        </w:rPr>
        <w:t>"</w:t>
      </w:r>
      <w:r w:rsidR="00044452">
        <w:rPr>
          <w:sz w:val="22"/>
          <w:szCs w:val="22"/>
        </w:rPr>
        <w:t xml:space="preserve"> </w:t>
      </w:r>
      <w:ins w:id="80" w:author="slk" w:date="2018-01-22T11:26:00Z">
        <w:r w:rsidR="007C694B">
          <w:rPr>
            <w:sz w:val="22"/>
            <w:szCs w:val="22"/>
          </w:rPr>
          <w:t>to</w:t>
        </w:r>
      </w:ins>
      <w:r w:rsidR="00B551D9">
        <w:rPr>
          <w:sz w:val="22"/>
          <w:szCs w:val="22"/>
        </w:rPr>
        <w:t xml:space="preserve"> identify patients who </w:t>
      </w:r>
      <w:ins w:id="81" w:author="slk" w:date="2018-01-22T11:26:00Z">
        <w:r w:rsidR="007C694B">
          <w:rPr>
            <w:sz w:val="22"/>
            <w:szCs w:val="22"/>
          </w:rPr>
          <w:t xml:space="preserve">are likely to </w:t>
        </w:r>
      </w:ins>
      <w:r w:rsidR="00B551D9">
        <w:rPr>
          <w:sz w:val="22"/>
          <w:szCs w:val="22"/>
        </w:rPr>
        <w:t xml:space="preserve">develop septic shock in the near future in ICU. </w:t>
      </w:r>
      <w:ins w:id="82" w:author="slk" w:date="2018-01-22T11:27:00Z">
        <w:r w:rsidR="007C694B">
          <w:rPr>
            <w:sz w:val="22"/>
            <w:szCs w:val="22"/>
          </w:rPr>
          <w:t xml:space="preserve">The </w:t>
        </w:r>
      </w:ins>
      <w:ins w:id="83" w:author="slk" w:date="2018-01-22T11:28:00Z">
        <w:r w:rsidR="007C694B">
          <w:rPr>
            <w:sz w:val="22"/>
            <w:szCs w:val="22"/>
          </w:rPr>
          <w:t>aria under the curve</w:t>
        </w:r>
      </w:ins>
      <w:ins w:id="84" w:author="slk" w:date="2018-01-22T11:27:00Z">
        <w:r w:rsidR="007C694B">
          <w:rPr>
            <w:sz w:val="22"/>
            <w:szCs w:val="22"/>
          </w:rPr>
          <w:t xml:space="preserve"> </w:t>
        </w:r>
      </w:ins>
      <w:ins w:id="85" w:author="slk" w:date="2018-01-22T11:28:00Z">
        <w:r w:rsidR="007C694B">
          <w:rPr>
            <w:sz w:val="22"/>
            <w:szCs w:val="22"/>
          </w:rPr>
          <w:t xml:space="preserve">for this model was </w:t>
        </w:r>
      </w:ins>
      <w:ins w:id="86" w:author="slk" w:date="2018-01-22T11:27:00Z">
        <w:r w:rsidR="007C694B">
          <w:rPr>
            <w:sz w:val="22"/>
            <w:szCs w:val="22"/>
          </w:rPr>
          <w:t>0.83</w:t>
        </w:r>
      </w:ins>
      <w:ins w:id="87" w:author="slk" w:date="2018-01-22T11:28:00Z">
        <w:r w:rsidR="007C694B">
          <w:rPr>
            <w:sz w:val="22"/>
            <w:szCs w:val="22"/>
          </w:rPr>
          <w:t xml:space="preserve"> </w:t>
        </w:r>
      </w:ins>
      <w:r w:rsidR="00FA2826">
        <w:rPr>
          <w:sz w:val="22"/>
          <w:szCs w:val="22"/>
        </w:rPr>
        <w:t>us</w:t>
      </w:r>
      <w:ins w:id="88" w:author="slk" w:date="2018-01-22T11:28:00Z">
        <w:r w:rsidR="007C694B">
          <w:rPr>
            <w:sz w:val="22"/>
            <w:szCs w:val="22"/>
          </w:rPr>
          <w:t>ing</w:t>
        </w:r>
      </w:ins>
      <w:ins w:id="89" w:author="slk" w:date="2018-01-22T11:27:00Z">
        <w:r w:rsidR="007C694B">
          <w:rPr>
            <w:sz w:val="22"/>
            <w:szCs w:val="22"/>
          </w:rPr>
          <w:t xml:space="preserve"> a</w:t>
        </w:r>
      </w:ins>
      <w:r w:rsidR="00FA2826">
        <w:rPr>
          <w:sz w:val="22"/>
          <w:szCs w:val="22"/>
        </w:rPr>
        <w:t xml:space="preserve"> supervised machine learning algorithm</w:t>
      </w:r>
      <w:ins w:id="90" w:author="slk" w:date="2018-01-22T11:28:00Z">
        <w:r w:rsidR="007C694B">
          <w:rPr>
            <w:sz w:val="22"/>
            <w:szCs w:val="22"/>
          </w:rPr>
          <w:t>.</w:t>
        </w:r>
      </w:ins>
      <w:r w:rsidR="00FA2826">
        <w:rPr>
          <w:sz w:val="22"/>
          <w:szCs w:val="22"/>
        </w:rPr>
        <w:t xml:space="preserve"> </w:t>
      </w:r>
      <w:r w:rsidR="001B7F86">
        <w:rPr>
          <w:sz w:val="22"/>
          <w:szCs w:val="22"/>
        </w:rPr>
        <w:t xml:space="preserve">The model </w:t>
      </w:r>
      <w:ins w:id="91" w:author="slk" w:date="2018-01-22T11:29:00Z">
        <w:r w:rsidR="007C694B">
          <w:rPr>
            <w:sz w:val="22"/>
            <w:szCs w:val="22"/>
          </w:rPr>
          <w:t xml:space="preserve">was capable of </w:t>
        </w:r>
      </w:ins>
      <w:r w:rsidR="00FA2826">
        <w:rPr>
          <w:sz w:val="22"/>
          <w:szCs w:val="22"/>
        </w:rPr>
        <w:t>identify</w:t>
      </w:r>
      <w:ins w:id="92" w:author="slk" w:date="2018-01-22T11:29:00Z">
        <w:r w:rsidR="007C694B">
          <w:rPr>
            <w:sz w:val="22"/>
            <w:szCs w:val="22"/>
          </w:rPr>
          <w:t>ing</w:t>
        </w:r>
      </w:ins>
      <w:r w:rsidR="00FA2826">
        <w:rPr>
          <w:sz w:val="22"/>
          <w:szCs w:val="22"/>
        </w:rPr>
        <w:t xml:space="preserve"> future septic shock patients 28.2 hours </w:t>
      </w:r>
      <w:ins w:id="93" w:author="slk" w:date="2018-01-22T11:29:00Z">
        <w:r w:rsidR="007C694B">
          <w:rPr>
            <w:sz w:val="22"/>
            <w:szCs w:val="22"/>
          </w:rPr>
          <w:t>prior to</w:t>
        </w:r>
      </w:ins>
      <w:r w:rsidR="00FA2826">
        <w:rPr>
          <w:sz w:val="22"/>
          <w:szCs w:val="22"/>
        </w:rPr>
        <w:t xml:space="preserve"> onset</w:t>
      </w:r>
      <w:r w:rsidR="005F2930">
        <w:rPr>
          <w:sz w:val="22"/>
          <w:szCs w:val="22"/>
        </w:rPr>
        <w:t>. Although several</w:t>
      </w:r>
      <w:r w:rsidR="00B551D9">
        <w:rPr>
          <w:sz w:val="22"/>
          <w:szCs w:val="22"/>
        </w:rPr>
        <w:t xml:space="preserve"> studies show</w:t>
      </w:r>
      <w:r w:rsidR="00044452">
        <w:rPr>
          <w:sz w:val="22"/>
          <w:szCs w:val="22"/>
        </w:rPr>
        <w:t xml:space="preserve"> </w:t>
      </w:r>
      <w:r w:rsidR="00B551D9">
        <w:rPr>
          <w:sz w:val="22"/>
          <w:szCs w:val="22"/>
        </w:rPr>
        <w:t>the applied machine learning successfully develop</w:t>
      </w:r>
      <w:ins w:id="94" w:author="slk" w:date="2018-01-22T11:29:00Z">
        <w:r w:rsidR="007C694B">
          <w:rPr>
            <w:sz w:val="22"/>
            <w:szCs w:val="22"/>
          </w:rPr>
          <w:t>ing</w:t>
        </w:r>
      </w:ins>
      <w:r w:rsidR="00B551D9">
        <w:rPr>
          <w:sz w:val="22"/>
          <w:szCs w:val="22"/>
        </w:rPr>
        <w:t xml:space="preserve"> </w:t>
      </w:r>
      <w:r w:rsidR="002A41EE">
        <w:rPr>
          <w:sz w:val="22"/>
          <w:szCs w:val="22"/>
        </w:rPr>
        <w:t xml:space="preserve">clinical </w:t>
      </w:r>
      <w:r w:rsidR="00B551D9">
        <w:rPr>
          <w:sz w:val="22"/>
          <w:szCs w:val="22"/>
        </w:rPr>
        <w:t>prediction models for critical</w:t>
      </w:r>
      <w:r w:rsidR="00044452">
        <w:rPr>
          <w:sz w:val="22"/>
          <w:szCs w:val="22"/>
        </w:rPr>
        <w:t xml:space="preserve"> events in ICU patient, </w:t>
      </w:r>
      <w:r w:rsidR="00044452" w:rsidRPr="00A86DCB">
        <w:rPr>
          <w:sz w:val="22"/>
          <w:szCs w:val="22"/>
        </w:rPr>
        <w:t xml:space="preserve">little is known about whether </w:t>
      </w:r>
      <w:r w:rsidR="00B551D9">
        <w:rPr>
          <w:sz w:val="22"/>
          <w:szCs w:val="22"/>
        </w:rPr>
        <w:t>the machine learning</w:t>
      </w:r>
      <w:r w:rsidR="00044452" w:rsidRPr="00A86DCB">
        <w:rPr>
          <w:sz w:val="22"/>
          <w:szCs w:val="22"/>
        </w:rPr>
        <w:t xml:space="preserve"> </w:t>
      </w:r>
      <w:r w:rsidR="005F2930">
        <w:rPr>
          <w:sz w:val="22"/>
          <w:szCs w:val="22"/>
        </w:rPr>
        <w:t xml:space="preserve">can be applied to </w:t>
      </w:r>
      <w:r w:rsidR="00044452">
        <w:rPr>
          <w:rFonts w:hint="eastAsia"/>
          <w:sz w:val="22"/>
          <w:szCs w:val="22"/>
        </w:rPr>
        <w:t>build a model that</w:t>
      </w:r>
      <w:r w:rsidR="00B551D9">
        <w:rPr>
          <w:sz w:val="22"/>
          <w:szCs w:val="22"/>
        </w:rPr>
        <w:t xml:space="preserve"> </w:t>
      </w:r>
      <w:r w:rsidR="00044452">
        <w:rPr>
          <w:rFonts w:hint="eastAsia"/>
          <w:sz w:val="22"/>
          <w:szCs w:val="22"/>
        </w:rPr>
        <w:t>predict</w:t>
      </w:r>
      <w:r w:rsidR="005F2930">
        <w:rPr>
          <w:sz w:val="22"/>
          <w:szCs w:val="22"/>
        </w:rPr>
        <w:t>s</w:t>
      </w:r>
      <w:r w:rsidR="00044452">
        <w:rPr>
          <w:rFonts w:hint="eastAsia"/>
          <w:sz w:val="22"/>
          <w:szCs w:val="22"/>
        </w:rPr>
        <w:t xml:space="preserve"> </w:t>
      </w:r>
      <w:r w:rsidR="00B551D9">
        <w:rPr>
          <w:sz w:val="22"/>
          <w:szCs w:val="22"/>
        </w:rPr>
        <w:t xml:space="preserve">successful </w:t>
      </w:r>
      <w:r w:rsidR="00044452">
        <w:rPr>
          <w:sz w:val="22"/>
          <w:szCs w:val="22"/>
        </w:rPr>
        <w:t xml:space="preserve">blood pressure </w:t>
      </w:r>
      <w:r w:rsidR="00044452">
        <w:rPr>
          <w:rFonts w:hint="eastAsia"/>
          <w:sz w:val="22"/>
          <w:szCs w:val="22"/>
        </w:rPr>
        <w:t xml:space="preserve">response to </w:t>
      </w:r>
      <w:r w:rsidR="00044452" w:rsidRPr="00A86DCB">
        <w:rPr>
          <w:sz w:val="22"/>
          <w:szCs w:val="22"/>
        </w:rPr>
        <w:t>fluid bolus therapy in critically ill patient</w:t>
      </w:r>
      <w:r w:rsidR="00044452">
        <w:rPr>
          <w:sz w:val="22"/>
          <w:szCs w:val="22"/>
        </w:rPr>
        <w:t>s</w:t>
      </w:r>
      <w:r w:rsidR="00044452" w:rsidRPr="00A86DCB">
        <w:rPr>
          <w:sz w:val="22"/>
          <w:szCs w:val="22"/>
        </w:rPr>
        <w:t xml:space="preserve"> with hypotension</w:t>
      </w:r>
      <w:r w:rsidR="00044452">
        <w:rPr>
          <w:sz w:val="22"/>
          <w:szCs w:val="22"/>
        </w:rPr>
        <w:t>.</w:t>
      </w:r>
    </w:p>
    <w:p w14:paraId="5B612BDE" w14:textId="15E9F0E6" w:rsidR="00740E28" w:rsidRDefault="00044452" w:rsidP="00740E28">
      <w:pPr>
        <w:jc w:val="both"/>
        <w:rPr>
          <w:sz w:val="22"/>
          <w:szCs w:val="22"/>
        </w:rPr>
      </w:pPr>
      <w:r>
        <w:rPr>
          <w:sz w:val="22"/>
          <w:szCs w:val="22"/>
        </w:rPr>
        <w:tab/>
      </w:r>
      <w:r w:rsidR="00740E28">
        <w:rPr>
          <w:sz w:val="22"/>
          <w:szCs w:val="22"/>
        </w:rPr>
        <w:t xml:space="preserve">The aim of this study is to build </w:t>
      </w:r>
      <w:r>
        <w:rPr>
          <w:sz w:val="22"/>
          <w:szCs w:val="22"/>
        </w:rPr>
        <w:t>a model that predicts</w:t>
      </w:r>
      <w:r w:rsidR="00740E28">
        <w:rPr>
          <w:sz w:val="22"/>
          <w:szCs w:val="22"/>
        </w:rPr>
        <w:t xml:space="preserve"> </w:t>
      </w:r>
      <w:r w:rsidR="00B551D9">
        <w:rPr>
          <w:sz w:val="22"/>
          <w:szCs w:val="22"/>
        </w:rPr>
        <w:t xml:space="preserve">sufficient </w:t>
      </w:r>
      <w:r>
        <w:rPr>
          <w:sz w:val="22"/>
          <w:szCs w:val="22"/>
        </w:rPr>
        <w:t xml:space="preserve">blood pressure </w:t>
      </w:r>
      <w:r w:rsidR="00B551D9">
        <w:rPr>
          <w:sz w:val="22"/>
          <w:szCs w:val="22"/>
        </w:rPr>
        <w:t xml:space="preserve">increase after the fluid bolus therapy in hypotensive patients in ICU. </w:t>
      </w:r>
    </w:p>
    <w:p w14:paraId="67E4CD79" w14:textId="77777777" w:rsidR="00740E28" w:rsidRDefault="00740E28" w:rsidP="00740E28">
      <w:pPr>
        <w:jc w:val="both"/>
        <w:rPr>
          <w:sz w:val="22"/>
          <w:szCs w:val="22"/>
        </w:rPr>
      </w:pPr>
    </w:p>
    <w:p w14:paraId="31C3F503" w14:textId="3C1E9209" w:rsidR="00290EA3" w:rsidRPr="00A86DCB" w:rsidRDefault="00290EA3" w:rsidP="00A86DCB">
      <w:pPr>
        <w:jc w:val="both"/>
        <w:rPr>
          <w:b/>
          <w:sz w:val="22"/>
          <w:szCs w:val="22"/>
        </w:rPr>
      </w:pPr>
      <w:r w:rsidRPr="00A86DCB">
        <w:rPr>
          <w:b/>
          <w:sz w:val="22"/>
          <w:szCs w:val="22"/>
        </w:rPr>
        <w:t>Research hypotheses</w:t>
      </w:r>
    </w:p>
    <w:p w14:paraId="448118B0" w14:textId="36008946" w:rsidR="00B551D9" w:rsidRDefault="004234D5" w:rsidP="002B2F36">
      <w:pPr>
        <w:jc w:val="both"/>
        <w:rPr>
          <w:sz w:val="22"/>
          <w:szCs w:val="22"/>
        </w:rPr>
      </w:pPr>
      <w:r>
        <w:rPr>
          <w:rFonts w:hint="eastAsia"/>
          <w:sz w:val="22"/>
          <w:szCs w:val="22"/>
        </w:rPr>
        <w:t>(1)</w:t>
      </w:r>
      <w:r w:rsidR="001B7F86">
        <w:rPr>
          <w:sz w:val="22"/>
          <w:szCs w:val="22"/>
        </w:rPr>
        <w:t xml:space="preserve"> </w:t>
      </w:r>
      <w:r w:rsidR="00B551D9">
        <w:rPr>
          <w:sz w:val="22"/>
          <w:szCs w:val="22"/>
        </w:rPr>
        <w:t>M</w:t>
      </w:r>
      <w:r w:rsidR="009C6CCE" w:rsidRPr="00A86DCB">
        <w:rPr>
          <w:sz w:val="22"/>
          <w:szCs w:val="22"/>
        </w:rPr>
        <w:t>achine learning algorithms</w:t>
      </w:r>
      <w:r w:rsidR="00B551D9">
        <w:rPr>
          <w:sz w:val="22"/>
          <w:szCs w:val="22"/>
        </w:rPr>
        <w:t xml:space="preserve"> application can</w:t>
      </w:r>
      <w:r w:rsidR="001B7F86">
        <w:rPr>
          <w:sz w:val="22"/>
          <w:szCs w:val="22"/>
        </w:rPr>
        <w:t xml:space="preserve"> identify</w:t>
      </w:r>
      <w:ins w:id="95" w:author="slk" w:date="2018-01-22T11:33:00Z">
        <w:r w:rsidR="002640D0">
          <w:rPr>
            <w:sz w:val="22"/>
            <w:szCs w:val="22"/>
          </w:rPr>
          <w:t xml:space="preserve"> </w:t>
        </w:r>
      </w:ins>
      <w:ins w:id="96" w:author="slk" w:date="2018-01-22T11:34:00Z">
        <w:r w:rsidR="002640D0">
          <w:rPr>
            <w:sz w:val="22"/>
            <w:szCs w:val="22"/>
          </w:rPr>
          <w:t xml:space="preserve">whether the </w:t>
        </w:r>
        <w:r w:rsidR="002640D0" w:rsidRPr="00B45C9B">
          <w:rPr>
            <w:sz w:val="22"/>
            <w:szCs w:val="22"/>
          </w:rPr>
          <w:t>hypotensive episode</w:t>
        </w:r>
      </w:ins>
      <w:ins w:id="97" w:author="slk" w:date="2018-01-22T11:35:00Z">
        <w:r w:rsidR="002640D0">
          <w:rPr>
            <w:sz w:val="22"/>
            <w:szCs w:val="22"/>
          </w:rPr>
          <w:t xml:space="preserve"> in ICU patients</w:t>
        </w:r>
      </w:ins>
      <w:ins w:id="98" w:author="slk" w:date="2018-01-22T11:34:00Z">
        <w:r w:rsidR="002640D0">
          <w:rPr>
            <w:sz w:val="22"/>
            <w:szCs w:val="22"/>
          </w:rPr>
          <w:t xml:space="preserve"> </w:t>
        </w:r>
        <w:r w:rsidR="002640D0" w:rsidRPr="00B45C9B">
          <w:rPr>
            <w:sz w:val="22"/>
            <w:szCs w:val="22"/>
          </w:rPr>
          <w:t xml:space="preserve">will resolve with </w:t>
        </w:r>
        <w:r w:rsidR="002640D0" w:rsidRPr="00A86DCB">
          <w:rPr>
            <w:sz w:val="22"/>
            <w:szCs w:val="22"/>
          </w:rPr>
          <w:t xml:space="preserve">fluid </w:t>
        </w:r>
        <w:r w:rsidR="002640D0">
          <w:rPr>
            <w:sz w:val="22"/>
            <w:szCs w:val="22"/>
          </w:rPr>
          <w:t xml:space="preserve">bolus </w:t>
        </w:r>
        <w:r w:rsidR="002640D0" w:rsidRPr="00A86DCB">
          <w:rPr>
            <w:sz w:val="22"/>
            <w:szCs w:val="22"/>
          </w:rPr>
          <w:t>therapy.</w:t>
        </w:r>
      </w:ins>
    </w:p>
    <w:p w14:paraId="784029B4" w14:textId="5947ABFC" w:rsidR="009C6CCE" w:rsidRPr="002A41EE" w:rsidRDefault="001B7F86" w:rsidP="000B0E35">
      <w:pPr>
        <w:rPr>
          <w:sz w:val="22"/>
          <w:szCs w:val="22"/>
        </w:rPr>
      </w:pPr>
      <w:r>
        <w:rPr>
          <w:sz w:val="22"/>
          <w:szCs w:val="22"/>
        </w:rPr>
        <w:t xml:space="preserve">(2) </w:t>
      </w:r>
      <w:ins w:id="99" w:author="slk" w:date="2018-01-22T11:35:00Z">
        <w:r w:rsidR="00320EF3">
          <w:rPr>
            <w:sz w:val="22"/>
            <w:szCs w:val="22"/>
          </w:rPr>
          <w:t>W</w:t>
        </w:r>
      </w:ins>
      <w:r w:rsidR="009C6CCE" w:rsidRPr="00A86DCB">
        <w:rPr>
          <w:sz w:val="22"/>
          <w:szCs w:val="22"/>
        </w:rPr>
        <w:t xml:space="preserve">e can use clinical time series, treatment, demographic variables, and diagnosis information to predict the </w:t>
      </w:r>
      <w:r w:rsidR="00C47C77" w:rsidRPr="00EA73A3">
        <w:rPr>
          <w:color w:val="FF0000"/>
          <w:sz w:val="22"/>
          <w:szCs w:val="22"/>
        </w:rPr>
        <w:t xml:space="preserve">successful </w:t>
      </w:r>
      <w:r w:rsidR="00E17AAD" w:rsidRPr="00EA73A3">
        <w:rPr>
          <w:color w:val="FF0000"/>
          <w:sz w:val="22"/>
          <w:szCs w:val="22"/>
        </w:rPr>
        <w:t xml:space="preserve">clinical response </w:t>
      </w:r>
      <w:r w:rsidR="00E17AAD" w:rsidRPr="00A86DCB">
        <w:rPr>
          <w:sz w:val="22"/>
          <w:szCs w:val="22"/>
        </w:rPr>
        <w:t>to the</w:t>
      </w:r>
      <w:r w:rsidR="009C6CCE" w:rsidRPr="00A86DCB">
        <w:rPr>
          <w:sz w:val="22"/>
          <w:szCs w:val="22"/>
        </w:rPr>
        <w:t xml:space="preserve"> first </w:t>
      </w:r>
      <w:r w:rsidR="000A64BF" w:rsidRPr="00A86DCB">
        <w:rPr>
          <w:sz w:val="22"/>
          <w:szCs w:val="22"/>
        </w:rPr>
        <w:t xml:space="preserve">fluid </w:t>
      </w:r>
      <w:r w:rsidR="009C6CCE" w:rsidRPr="00A86DCB">
        <w:rPr>
          <w:sz w:val="22"/>
          <w:szCs w:val="22"/>
        </w:rPr>
        <w:t xml:space="preserve">bolus in ICU (defined as </w:t>
      </w:r>
      <w:ins w:id="100" w:author="uchimido ryo" w:date="2018-01-23T16:41:00Z">
        <w:r w:rsidR="002B2F36">
          <w:rPr>
            <w:sz w:val="22"/>
            <w:szCs w:val="22"/>
          </w:rPr>
          <w:t xml:space="preserve">the increase of </w:t>
        </w:r>
      </w:ins>
      <w:ins w:id="101" w:author="slk" w:date="2018-01-22T11:44:00Z">
        <w:r w:rsidR="008A5A66">
          <w:rPr>
            <w:sz w:val="22"/>
            <w:szCs w:val="22"/>
          </w:rPr>
          <w:t>mean arterial pressure (</w:t>
        </w:r>
      </w:ins>
      <w:r w:rsidR="009C6CCE" w:rsidRPr="00A86DCB">
        <w:rPr>
          <w:sz w:val="22"/>
          <w:szCs w:val="22"/>
        </w:rPr>
        <w:t>MAP</w:t>
      </w:r>
      <w:ins w:id="102" w:author="slk" w:date="2018-01-22T11:44:00Z">
        <w:r w:rsidR="008A5A66">
          <w:rPr>
            <w:sz w:val="22"/>
            <w:szCs w:val="22"/>
          </w:rPr>
          <w:t>)</w:t>
        </w:r>
      </w:ins>
      <w:r w:rsidR="009C6CCE" w:rsidRPr="00A86DCB">
        <w:rPr>
          <w:sz w:val="22"/>
          <w:szCs w:val="22"/>
        </w:rPr>
        <w:t xml:space="preserve"> </w:t>
      </w:r>
      <w:r w:rsidR="00C47C77" w:rsidRPr="00A86DCB">
        <w:rPr>
          <w:sz w:val="22"/>
          <w:szCs w:val="22"/>
        </w:rPr>
        <w:t>over 20%</w:t>
      </w:r>
      <w:r w:rsidR="009C6CCE" w:rsidRPr="00A86DCB">
        <w:rPr>
          <w:sz w:val="22"/>
          <w:szCs w:val="22"/>
        </w:rPr>
        <w:t>) among hypotensive patients (MAP &lt;65mmHg).</w:t>
      </w:r>
      <w:r w:rsidR="000B0E35">
        <w:rPr>
          <w:rFonts w:hint="eastAsia"/>
          <w:sz w:val="22"/>
          <w:szCs w:val="22"/>
        </w:rPr>
        <w:t xml:space="preserve"> </w:t>
      </w:r>
    </w:p>
    <w:p w14:paraId="7B412D93" w14:textId="7DFB295A" w:rsidR="00B67959" w:rsidRPr="00A86DCB" w:rsidRDefault="000017E5" w:rsidP="00A86DCB">
      <w:pPr>
        <w:jc w:val="both"/>
        <w:rPr>
          <w:sz w:val="22"/>
          <w:szCs w:val="22"/>
        </w:rPr>
      </w:pPr>
      <w:ins w:id="103" w:author="slk" w:date="2018-01-22T11:36:00Z">
        <w:r>
          <w:rPr>
            <w:sz w:val="22"/>
            <w:szCs w:val="22"/>
          </w:rPr>
          <w:lastRenderedPageBreak/>
          <w:t>(3)</w:t>
        </w:r>
      </w:ins>
      <w:ins w:id="104" w:author="uchimido ryo" w:date="2018-01-23T16:44:00Z">
        <w:r w:rsidR="002B2F36">
          <w:rPr>
            <w:sz w:val="22"/>
            <w:szCs w:val="22"/>
          </w:rPr>
          <w:t xml:space="preserve"> </w:t>
        </w:r>
      </w:ins>
      <w:r w:rsidR="004234D5">
        <w:rPr>
          <w:rFonts w:hint="eastAsia"/>
          <w:sz w:val="22"/>
          <w:szCs w:val="22"/>
        </w:rPr>
        <w:t xml:space="preserve"> </w:t>
      </w:r>
      <w:r w:rsidR="009C6CCE" w:rsidRPr="00A86DCB">
        <w:rPr>
          <w:sz w:val="22"/>
          <w:szCs w:val="22"/>
        </w:rPr>
        <w:t xml:space="preserve">There is an association </w:t>
      </w:r>
      <w:r w:rsidR="005A2ABF" w:rsidRPr="00A86DCB">
        <w:rPr>
          <w:sz w:val="22"/>
          <w:szCs w:val="22"/>
        </w:rPr>
        <w:t>between successful</w:t>
      </w:r>
      <w:r w:rsidR="0062097E" w:rsidRPr="00A86DCB">
        <w:rPr>
          <w:sz w:val="22"/>
          <w:szCs w:val="22"/>
        </w:rPr>
        <w:t xml:space="preserve"> </w:t>
      </w:r>
      <w:r w:rsidR="009C6CCE" w:rsidRPr="00A86DCB">
        <w:rPr>
          <w:sz w:val="22"/>
          <w:szCs w:val="22"/>
        </w:rPr>
        <w:t>clinical responses to</w:t>
      </w:r>
      <w:r w:rsidR="00676900" w:rsidRPr="00A86DCB">
        <w:rPr>
          <w:sz w:val="22"/>
          <w:szCs w:val="22"/>
        </w:rPr>
        <w:t xml:space="preserve"> the</w:t>
      </w:r>
      <w:r w:rsidR="005A2ABF" w:rsidRPr="00A86DCB">
        <w:rPr>
          <w:sz w:val="22"/>
          <w:szCs w:val="22"/>
        </w:rPr>
        <w:t xml:space="preserve"> first ICU </w:t>
      </w:r>
      <w:r w:rsidR="000A64BF" w:rsidRPr="00A86DCB">
        <w:rPr>
          <w:sz w:val="22"/>
          <w:szCs w:val="22"/>
        </w:rPr>
        <w:t xml:space="preserve">fluid </w:t>
      </w:r>
      <w:r w:rsidR="005A2ABF" w:rsidRPr="00A86DCB">
        <w:rPr>
          <w:sz w:val="22"/>
          <w:szCs w:val="22"/>
        </w:rPr>
        <w:t>bolus</w:t>
      </w:r>
      <w:r w:rsidR="0062097E" w:rsidRPr="00A86DCB">
        <w:rPr>
          <w:sz w:val="22"/>
          <w:szCs w:val="22"/>
        </w:rPr>
        <w:t xml:space="preserve"> and the </w:t>
      </w:r>
      <w:r w:rsidR="004217D8" w:rsidRPr="00A86DCB">
        <w:rPr>
          <w:sz w:val="22"/>
          <w:szCs w:val="22"/>
        </w:rPr>
        <w:t>all-cause in-</w:t>
      </w:r>
      <w:r w:rsidR="0062097E" w:rsidRPr="00A86DCB">
        <w:rPr>
          <w:sz w:val="22"/>
          <w:szCs w:val="22"/>
        </w:rPr>
        <w:t xml:space="preserve">hospital mortality. </w:t>
      </w:r>
    </w:p>
    <w:p w14:paraId="44F629AC" w14:textId="77777777" w:rsidR="006A7A57" w:rsidRPr="00A86DCB" w:rsidRDefault="006A7A57" w:rsidP="00A86DCB">
      <w:pPr>
        <w:jc w:val="both"/>
        <w:rPr>
          <w:b/>
          <w:sz w:val="22"/>
          <w:szCs w:val="22"/>
        </w:rPr>
      </w:pPr>
    </w:p>
    <w:p w14:paraId="1F53DC35" w14:textId="77777777" w:rsidR="006A7A57" w:rsidRPr="00A86DCB" w:rsidRDefault="006A7A57" w:rsidP="00A86DCB">
      <w:pPr>
        <w:jc w:val="both"/>
        <w:outlineLvl w:val="0"/>
        <w:rPr>
          <w:b/>
          <w:sz w:val="22"/>
          <w:szCs w:val="22"/>
        </w:rPr>
      </w:pPr>
      <w:r w:rsidRPr="00A86DCB">
        <w:rPr>
          <w:b/>
          <w:sz w:val="22"/>
          <w:szCs w:val="22"/>
        </w:rPr>
        <w:t>Research question and objectives</w:t>
      </w:r>
    </w:p>
    <w:p w14:paraId="7D01CABB" w14:textId="4F10B3FE" w:rsidR="006B0E2D" w:rsidRPr="00A86DCB" w:rsidRDefault="00C90A81" w:rsidP="00A86DCB">
      <w:pPr>
        <w:jc w:val="both"/>
        <w:outlineLvl w:val="0"/>
        <w:rPr>
          <w:sz w:val="22"/>
          <w:szCs w:val="22"/>
        </w:rPr>
      </w:pPr>
      <w:r w:rsidRPr="00A86DCB">
        <w:rPr>
          <w:sz w:val="22"/>
          <w:szCs w:val="22"/>
        </w:rPr>
        <w:t xml:space="preserve">(1) To </w:t>
      </w:r>
      <w:r w:rsidR="006B0E2D" w:rsidRPr="00A86DCB">
        <w:rPr>
          <w:sz w:val="22"/>
          <w:szCs w:val="22"/>
        </w:rPr>
        <w:t xml:space="preserve">build a model that can predict </w:t>
      </w:r>
      <w:r w:rsidR="005A2ABF" w:rsidRPr="00A86DCB">
        <w:rPr>
          <w:sz w:val="22"/>
          <w:szCs w:val="22"/>
        </w:rPr>
        <w:t xml:space="preserve">the successful </w:t>
      </w:r>
      <w:ins w:id="105" w:author="uchimido ryo" w:date="2018-01-23T16:45:00Z">
        <w:r w:rsidR="002B2F36">
          <w:rPr>
            <w:sz w:val="22"/>
            <w:szCs w:val="22"/>
          </w:rPr>
          <w:t>blood pressure</w:t>
        </w:r>
        <w:r w:rsidR="002B2F36" w:rsidRPr="00A86DCB">
          <w:rPr>
            <w:sz w:val="22"/>
            <w:szCs w:val="22"/>
          </w:rPr>
          <w:t xml:space="preserve"> </w:t>
        </w:r>
      </w:ins>
      <w:r w:rsidR="005A2ABF" w:rsidRPr="00A86DCB">
        <w:rPr>
          <w:sz w:val="22"/>
          <w:szCs w:val="22"/>
        </w:rPr>
        <w:t xml:space="preserve">response to </w:t>
      </w:r>
      <w:ins w:id="106" w:author="slk" w:date="2018-01-22T11:36:00Z">
        <w:r w:rsidR="000017E5">
          <w:rPr>
            <w:sz w:val="22"/>
            <w:szCs w:val="22"/>
          </w:rPr>
          <w:t>the</w:t>
        </w:r>
        <w:r w:rsidR="000017E5" w:rsidRPr="00A86DCB">
          <w:rPr>
            <w:sz w:val="22"/>
            <w:szCs w:val="22"/>
          </w:rPr>
          <w:t xml:space="preserve"> </w:t>
        </w:r>
      </w:ins>
      <w:r w:rsidR="005A2ABF" w:rsidRPr="00A86DCB">
        <w:rPr>
          <w:sz w:val="22"/>
          <w:szCs w:val="22"/>
        </w:rPr>
        <w:t xml:space="preserve">first </w:t>
      </w:r>
      <w:r w:rsidR="000A64BF" w:rsidRPr="00A86DCB">
        <w:rPr>
          <w:sz w:val="22"/>
          <w:szCs w:val="22"/>
        </w:rPr>
        <w:t xml:space="preserve">fluid </w:t>
      </w:r>
      <w:r w:rsidR="005A2ABF" w:rsidRPr="00A86DCB">
        <w:rPr>
          <w:sz w:val="22"/>
          <w:szCs w:val="22"/>
        </w:rPr>
        <w:t xml:space="preserve">bolus in </w:t>
      </w:r>
      <w:ins w:id="107" w:author="slk" w:date="2018-01-22T11:37:00Z">
        <w:r w:rsidR="000017E5">
          <w:rPr>
            <w:sz w:val="22"/>
            <w:szCs w:val="22"/>
          </w:rPr>
          <w:t xml:space="preserve">the </w:t>
        </w:r>
      </w:ins>
      <w:r w:rsidR="005A2ABF" w:rsidRPr="00A86DCB">
        <w:rPr>
          <w:sz w:val="22"/>
          <w:szCs w:val="22"/>
        </w:rPr>
        <w:t xml:space="preserve">ICU </w:t>
      </w:r>
      <w:r w:rsidR="00FA1172" w:rsidRPr="00A86DCB">
        <w:rPr>
          <w:sz w:val="22"/>
          <w:szCs w:val="22"/>
        </w:rPr>
        <w:t xml:space="preserve">for patients with </w:t>
      </w:r>
      <w:r w:rsidR="005A2ABF" w:rsidRPr="00A86DCB">
        <w:rPr>
          <w:sz w:val="22"/>
          <w:szCs w:val="22"/>
        </w:rPr>
        <w:t>MAP &lt;65mm Hg</w:t>
      </w:r>
      <w:r w:rsidR="00E17AAD" w:rsidRPr="00A86DCB">
        <w:rPr>
          <w:sz w:val="22"/>
          <w:szCs w:val="22"/>
        </w:rPr>
        <w:t>;</w:t>
      </w:r>
    </w:p>
    <w:p w14:paraId="2F66D910" w14:textId="6EA1DE59" w:rsidR="00C90A81" w:rsidRPr="00A86DCB" w:rsidRDefault="00FA1172" w:rsidP="00A86DCB">
      <w:pPr>
        <w:jc w:val="both"/>
        <w:outlineLvl w:val="0"/>
        <w:rPr>
          <w:sz w:val="22"/>
          <w:szCs w:val="22"/>
        </w:rPr>
      </w:pPr>
      <w:r w:rsidRPr="00A86DCB">
        <w:rPr>
          <w:sz w:val="22"/>
          <w:szCs w:val="22"/>
        </w:rPr>
        <w:t xml:space="preserve">(2) To </w:t>
      </w:r>
      <w:r w:rsidR="00C90A81" w:rsidRPr="00A86DCB">
        <w:rPr>
          <w:sz w:val="22"/>
          <w:szCs w:val="22"/>
        </w:rPr>
        <w:t xml:space="preserve">demonstrate that </w:t>
      </w:r>
      <w:r w:rsidR="005A2ABF" w:rsidRPr="00A86DCB">
        <w:rPr>
          <w:sz w:val="22"/>
          <w:szCs w:val="22"/>
        </w:rPr>
        <w:t xml:space="preserve">the successful </w:t>
      </w:r>
      <w:ins w:id="108" w:author="uchimido ryo" w:date="2018-01-23T16:49:00Z">
        <w:r w:rsidR="002B2F36">
          <w:rPr>
            <w:sz w:val="22"/>
            <w:szCs w:val="22"/>
          </w:rPr>
          <w:t>blood pressure</w:t>
        </w:r>
        <w:r w:rsidR="002B2F36">
          <w:rPr>
            <w:sz w:val="22"/>
            <w:szCs w:val="22"/>
          </w:rPr>
          <w:t xml:space="preserve"> response</w:t>
        </w:r>
        <w:r w:rsidR="002B2F36" w:rsidRPr="00A86DCB" w:rsidDel="002B2F36">
          <w:rPr>
            <w:sz w:val="22"/>
            <w:szCs w:val="22"/>
          </w:rPr>
          <w:t xml:space="preserve"> </w:t>
        </w:r>
      </w:ins>
      <w:r w:rsidR="005A2ABF" w:rsidRPr="00A86DCB">
        <w:rPr>
          <w:sz w:val="22"/>
          <w:szCs w:val="22"/>
        </w:rPr>
        <w:t>to the first ICU</w:t>
      </w:r>
      <w:r w:rsidR="000A64BF" w:rsidRPr="00A86DCB">
        <w:rPr>
          <w:sz w:val="22"/>
          <w:szCs w:val="22"/>
        </w:rPr>
        <w:t xml:space="preserve"> fluid</w:t>
      </w:r>
      <w:r w:rsidRPr="00A86DCB">
        <w:rPr>
          <w:sz w:val="22"/>
          <w:szCs w:val="22"/>
        </w:rPr>
        <w:t xml:space="preserve"> bolus </w:t>
      </w:r>
      <w:r w:rsidR="00A242F6" w:rsidRPr="00A86DCB">
        <w:rPr>
          <w:sz w:val="22"/>
          <w:szCs w:val="22"/>
        </w:rPr>
        <w:t>is associated with</w:t>
      </w:r>
      <w:ins w:id="109" w:author="uchimido ryo" w:date="2018-01-23T16:49:00Z">
        <w:r w:rsidR="002B2F36">
          <w:rPr>
            <w:sz w:val="22"/>
            <w:szCs w:val="22"/>
          </w:rPr>
          <w:t xml:space="preserve"> </w:t>
        </w:r>
      </w:ins>
      <w:r w:rsidRPr="00A86DCB">
        <w:rPr>
          <w:sz w:val="22"/>
          <w:szCs w:val="22"/>
        </w:rPr>
        <w:t xml:space="preserve">hospital </w:t>
      </w:r>
      <w:r w:rsidR="00C90A81" w:rsidRPr="00A86DCB">
        <w:rPr>
          <w:sz w:val="22"/>
          <w:szCs w:val="22"/>
        </w:rPr>
        <w:t>mortality</w:t>
      </w:r>
      <w:ins w:id="110" w:author="slk" w:date="2018-01-22T11:39:00Z">
        <w:r w:rsidR="000017E5">
          <w:rPr>
            <w:sz w:val="22"/>
            <w:szCs w:val="22"/>
          </w:rPr>
          <w:t xml:space="preserve"> </w:t>
        </w:r>
        <w:r w:rsidR="000017E5" w:rsidRPr="00A86DCB">
          <w:rPr>
            <w:sz w:val="22"/>
            <w:szCs w:val="22"/>
          </w:rPr>
          <w:t xml:space="preserve">among </w:t>
        </w:r>
        <w:r w:rsidR="000017E5">
          <w:rPr>
            <w:sz w:val="22"/>
            <w:szCs w:val="22"/>
          </w:rPr>
          <w:t>ICU</w:t>
        </w:r>
        <w:r w:rsidR="000017E5" w:rsidRPr="00A86DCB">
          <w:rPr>
            <w:sz w:val="22"/>
            <w:szCs w:val="22"/>
          </w:rPr>
          <w:t xml:space="preserve"> patients with hypotension,</w:t>
        </w:r>
      </w:ins>
      <w:r w:rsidR="00C90A81" w:rsidRPr="00A86DCB">
        <w:rPr>
          <w:sz w:val="22"/>
          <w:szCs w:val="22"/>
        </w:rPr>
        <w:t>.</w:t>
      </w:r>
    </w:p>
    <w:p w14:paraId="07533CE5" w14:textId="2B9F206A" w:rsidR="006A7A57" w:rsidRPr="00A86DCB" w:rsidRDefault="00C90A81" w:rsidP="00A86DCB">
      <w:pPr>
        <w:jc w:val="both"/>
        <w:rPr>
          <w:sz w:val="22"/>
          <w:szCs w:val="22"/>
        </w:rPr>
      </w:pPr>
      <w:r w:rsidRPr="00A86DCB" w:rsidDel="00C90A81">
        <w:rPr>
          <w:sz w:val="22"/>
          <w:szCs w:val="22"/>
        </w:rPr>
        <w:t xml:space="preserve"> </w:t>
      </w:r>
    </w:p>
    <w:p w14:paraId="4D07BEA2" w14:textId="77777777" w:rsidR="002E10A2" w:rsidRDefault="002E10A2" w:rsidP="00A86DCB">
      <w:pPr>
        <w:jc w:val="both"/>
        <w:outlineLvl w:val="0"/>
        <w:rPr>
          <w:b/>
          <w:sz w:val="22"/>
          <w:szCs w:val="22"/>
        </w:rPr>
      </w:pPr>
      <w:r w:rsidRPr="00A86DCB">
        <w:rPr>
          <w:b/>
          <w:sz w:val="22"/>
          <w:szCs w:val="22"/>
        </w:rPr>
        <w:t>Data sources</w:t>
      </w:r>
    </w:p>
    <w:p w14:paraId="205C643E" w14:textId="7F452613" w:rsidR="002A41EE" w:rsidRPr="00A86DCB" w:rsidRDefault="002A41EE" w:rsidP="002A41EE">
      <w:pPr>
        <w:jc w:val="both"/>
        <w:outlineLvl w:val="0"/>
        <w:rPr>
          <w:b/>
          <w:sz w:val="22"/>
          <w:szCs w:val="22"/>
        </w:rPr>
      </w:pPr>
      <w:r w:rsidRPr="002A41EE">
        <w:rPr>
          <w:b/>
          <w:sz w:val="22"/>
          <w:szCs w:val="22"/>
        </w:rPr>
        <w:t>MIMI</w:t>
      </w:r>
      <w:r w:rsidR="00C04D53">
        <w:rPr>
          <w:b/>
          <w:sz w:val="22"/>
          <w:szCs w:val="22"/>
        </w:rPr>
        <w:t>C-3/MetaVision (from 2008</w:t>
      </w:r>
      <w:r w:rsidRPr="002A41EE">
        <w:rPr>
          <w:b/>
          <w:sz w:val="22"/>
          <w:szCs w:val="22"/>
        </w:rPr>
        <w:t>)</w:t>
      </w:r>
    </w:p>
    <w:p w14:paraId="35D70226" w14:textId="77777777" w:rsidR="00450E5D" w:rsidRPr="00A86DCB" w:rsidRDefault="00450E5D" w:rsidP="00A86DCB">
      <w:pPr>
        <w:jc w:val="both"/>
        <w:rPr>
          <w:sz w:val="22"/>
          <w:szCs w:val="22"/>
        </w:rPr>
      </w:pPr>
    </w:p>
    <w:p w14:paraId="6D0659C2" w14:textId="77777777" w:rsidR="002E10A2" w:rsidRPr="00A86DCB" w:rsidRDefault="002E10A2" w:rsidP="00A86DCB">
      <w:pPr>
        <w:jc w:val="both"/>
        <w:outlineLvl w:val="0"/>
        <w:rPr>
          <w:b/>
          <w:sz w:val="22"/>
          <w:szCs w:val="22"/>
        </w:rPr>
      </w:pPr>
      <w:r w:rsidRPr="00A86DCB">
        <w:rPr>
          <w:b/>
          <w:sz w:val="22"/>
          <w:szCs w:val="22"/>
        </w:rPr>
        <w:t>Study population</w:t>
      </w:r>
    </w:p>
    <w:p w14:paraId="27AE5194" w14:textId="3E039952" w:rsidR="002E10A2" w:rsidRPr="00A86DCB" w:rsidRDefault="002E10A2" w:rsidP="00A86DCB">
      <w:pPr>
        <w:jc w:val="both"/>
        <w:rPr>
          <w:sz w:val="22"/>
          <w:szCs w:val="22"/>
        </w:rPr>
      </w:pPr>
      <w:r w:rsidRPr="00A86DCB">
        <w:rPr>
          <w:sz w:val="22"/>
          <w:szCs w:val="22"/>
        </w:rPr>
        <w:t xml:space="preserve">Inclusion </w:t>
      </w:r>
      <w:r w:rsidR="009E5CB3" w:rsidRPr="00A86DCB">
        <w:rPr>
          <w:sz w:val="22"/>
          <w:szCs w:val="22"/>
        </w:rPr>
        <w:t>criteria</w:t>
      </w:r>
      <w:r w:rsidRPr="00A86DCB">
        <w:rPr>
          <w:sz w:val="22"/>
          <w:szCs w:val="22"/>
        </w:rPr>
        <w:t xml:space="preserve">: </w:t>
      </w:r>
    </w:p>
    <w:p w14:paraId="69B5DD32" w14:textId="64EF20C4" w:rsidR="00384D87" w:rsidRPr="00A86DCB" w:rsidRDefault="007B0741" w:rsidP="00A86DCB">
      <w:pPr>
        <w:jc w:val="both"/>
        <w:rPr>
          <w:sz w:val="22"/>
          <w:szCs w:val="22"/>
        </w:rPr>
      </w:pPr>
      <w:r w:rsidRPr="00A86DCB">
        <w:rPr>
          <w:sz w:val="22"/>
          <w:szCs w:val="22"/>
        </w:rPr>
        <w:t xml:space="preserve">(1) </w:t>
      </w:r>
      <w:ins w:id="111" w:author="slk" w:date="2018-01-22T11:42:00Z">
        <w:r w:rsidR="008A5A66">
          <w:rPr>
            <w:sz w:val="22"/>
            <w:szCs w:val="22"/>
          </w:rPr>
          <w:t xml:space="preserve">We included </w:t>
        </w:r>
      </w:ins>
      <w:ins w:id="112" w:author="slk" w:date="2018-01-22T11:43:00Z">
        <w:r w:rsidR="008A5A66">
          <w:rPr>
            <w:sz w:val="22"/>
            <w:szCs w:val="22"/>
          </w:rPr>
          <w:t xml:space="preserve">only the </w:t>
        </w:r>
      </w:ins>
      <w:ins w:id="113" w:author="slk" w:date="2018-01-22T11:41:00Z">
        <w:r w:rsidR="008A5A66">
          <w:rPr>
            <w:sz w:val="22"/>
            <w:szCs w:val="22"/>
          </w:rPr>
          <w:t xml:space="preserve">first admission to ICU </w:t>
        </w:r>
      </w:ins>
      <w:ins w:id="114" w:author="slk" w:date="2018-01-22T11:43:00Z">
        <w:r w:rsidR="008A5A66">
          <w:rPr>
            <w:sz w:val="22"/>
            <w:szCs w:val="22"/>
          </w:rPr>
          <w:t>for each patient during the study period</w:t>
        </w:r>
      </w:ins>
    </w:p>
    <w:p w14:paraId="32B73CC4" w14:textId="294E73CB" w:rsidR="00E02DC3" w:rsidRPr="00A86DCB" w:rsidRDefault="007B0741" w:rsidP="00A86DCB">
      <w:pPr>
        <w:jc w:val="both"/>
        <w:rPr>
          <w:sz w:val="22"/>
          <w:szCs w:val="22"/>
          <w:lang w:eastAsia="ja-JP"/>
        </w:rPr>
      </w:pPr>
      <w:r w:rsidRPr="00A86DCB">
        <w:rPr>
          <w:sz w:val="22"/>
          <w:szCs w:val="22"/>
        </w:rPr>
        <w:t xml:space="preserve">(2) </w:t>
      </w:r>
      <w:r w:rsidR="00E02DC3" w:rsidRPr="00A86DCB">
        <w:rPr>
          <w:sz w:val="22"/>
          <w:szCs w:val="22"/>
        </w:rPr>
        <w:t xml:space="preserve">Patients </w:t>
      </w:r>
      <w:ins w:id="115" w:author="slk" w:date="2018-01-22T11:43:00Z">
        <w:r w:rsidR="008A5A66">
          <w:rPr>
            <w:sz w:val="22"/>
            <w:szCs w:val="22"/>
          </w:rPr>
          <w:t>with</w:t>
        </w:r>
      </w:ins>
      <w:r w:rsidR="00E02DC3" w:rsidRPr="00A86DCB">
        <w:rPr>
          <w:sz w:val="22"/>
          <w:szCs w:val="22"/>
        </w:rPr>
        <w:t xml:space="preserve"> </w:t>
      </w:r>
      <w:r w:rsidR="00FA1172" w:rsidRPr="00A86DCB">
        <w:rPr>
          <w:sz w:val="22"/>
          <w:szCs w:val="22"/>
        </w:rPr>
        <w:t>at least one measure</w:t>
      </w:r>
      <w:ins w:id="116" w:author="slk" w:date="2018-01-22T11:45:00Z">
        <w:r w:rsidR="008A5A66">
          <w:rPr>
            <w:sz w:val="22"/>
            <w:szCs w:val="22"/>
          </w:rPr>
          <w:t>ment</w:t>
        </w:r>
      </w:ins>
      <w:r w:rsidR="00FA1172" w:rsidRPr="00A86DCB">
        <w:rPr>
          <w:sz w:val="22"/>
          <w:szCs w:val="22"/>
        </w:rPr>
        <w:t xml:space="preserve"> of MAP </w:t>
      </w:r>
      <w:ins w:id="117" w:author="slk" w:date="2018-01-22T11:49:00Z">
        <w:r w:rsidR="005C044B">
          <w:rPr>
            <w:sz w:val="22"/>
            <w:szCs w:val="22"/>
          </w:rPr>
          <w:t>&lt;</w:t>
        </w:r>
      </w:ins>
      <w:r w:rsidR="00E02DC3" w:rsidRPr="00A86DCB">
        <w:rPr>
          <w:sz w:val="22"/>
          <w:szCs w:val="22"/>
        </w:rPr>
        <w:t>65</w:t>
      </w:r>
      <w:ins w:id="118" w:author="slk" w:date="2018-01-22T11:45:00Z">
        <w:r w:rsidR="008A5A66">
          <w:rPr>
            <w:sz w:val="22"/>
            <w:szCs w:val="22"/>
          </w:rPr>
          <w:t xml:space="preserve"> </w:t>
        </w:r>
      </w:ins>
      <w:r w:rsidR="00E02DC3" w:rsidRPr="00A86DCB">
        <w:rPr>
          <w:sz w:val="22"/>
          <w:szCs w:val="22"/>
        </w:rPr>
        <w:t>mm</w:t>
      </w:r>
      <w:r w:rsidR="00E02DC3" w:rsidRPr="00A86DCB">
        <w:rPr>
          <w:color w:val="000000" w:themeColor="text1"/>
          <w:sz w:val="22"/>
          <w:szCs w:val="22"/>
        </w:rPr>
        <w:t>H</w:t>
      </w:r>
      <w:r w:rsidR="001D339A" w:rsidRPr="00A86DCB">
        <w:rPr>
          <w:color w:val="000000" w:themeColor="text1"/>
          <w:sz w:val="22"/>
          <w:szCs w:val="22"/>
        </w:rPr>
        <w:t>g</w:t>
      </w:r>
      <w:r w:rsidR="004852FB" w:rsidRPr="00A86DCB">
        <w:rPr>
          <w:color w:val="000000" w:themeColor="text1"/>
          <w:sz w:val="22"/>
          <w:szCs w:val="22"/>
        </w:rPr>
        <w:t xml:space="preserve"> </w:t>
      </w:r>
      <w:ins w:id="119" w:author="slk" w:date="2018-01-22T11:45:00Z">
        <w:r w:rsidR="008A5A66">
          <w:rPr>
            <w:color w:val="000000" w:themeColor="text1"/>
            <w:sz w:val="22"/>
            <w:szCs w:val="22"/>
          </w:rPr>
          <w:t xml:space="preserve">persisting </w:t>
        </w:r>
      </w:ins>
      <w:r w:rsidR="00C04D53">
        <w:rPr>
          <w:color w:val="000000" w:themeColor="text1"/>
          <w:sz w:val="22"/>
          <w:szCs w:val="22"/>
        </w:rPr>
        <w:t xml:space="preserve">for </w:t>
      </w:r>
      <w:ins w:id="120" w:author="slk" w:date="2018-01-22T11:45:00Z">
        <w:r w:rsidR="008A5A66">
          <w:rPr>
            <w:color w:val="000000" w:themeColor="text1"/>
            <w:sz w:val="22"/>
            <w:szCs w:val="22"/>
          </w:rPr>
          <w:t xml:space="preserve">at least </w:t>
        </w:r>
      </w:ins>
      <w:r w:rsidR="00C04D53">
        <w:rPr>
          <w:color w:val="000000" w:themeColor="text1"/>
          <w:sz w:val="22"/>
          <w:szCs w:val="22"/>
        </w:rPr>
        <w:t>10</w:t>
      </w:r>
      <w:ins w:id="121" w:author="slk" w:date="2018-01-22T11:43:00Z">
        <w:r w:rsidR="008A5A66">
          <w:rPr>
            <w:color w:val="000000" w:themeColor="text1"/>
            <w:sz w:val="22"/>
            <w:szCs w:val="22"/>
          </w:rPr>
          <w:t xml:space="preserve"> </w:t>
        </w:r>
      </w:ins>
      <w:ins w:id="122" w:author="slk" w:date="2018-01-22T11:44:00Z">
        <w:r w:rsidR="008A5A66">
          <w:rPr>
            <w:color w:val="000000" w:themeColor="text1"/>
            <w:sz w:val="22"/>
            <w:szCs w:val="22"/>
          </w:rPr>
          <w:t>minutes</w:t>
        </w:r>
      </w:ins>
      <w:r w:rsidR="00C04D53">
        <w:rPr>
          <w:color w:val="000000" w:themeColor="text1"/>
          <w:sz w:val="22"/>
          <w:szCs w:val="22"/>
        </w:rPr>
        <w:t xml:space="preserve"> </w:t>
      </w:r>
      <w:r w:rsidR="004852FB" w:rsidRPr="00A86DCB">
        <w:rPr>
          <w:sz w:val="22"/>
          <w:szCs w:val="22"/>
        </w:rPr>
        <w:t xml:space="preserve">during </w:t>
      </w:r>
      <w:r w:rsidR="00FA1172" w:rsidRPr="00A86DCB">
        <w:rPr>
          <w:sz w:val="22"/>
          <w:szCs w:val="22"/>
        </w:rPr>
        <w:t xml:space="preserve">the first 24 hours </w:t>
      </w:r>
      <w:ins w:id="123" w:author="slk" w:date="2018-01-22T11:44:00Z">
        <w:r w:rsidR="008A5A66">
          <w:rPr>
            <w:sz w:val="22"/>
            <w:szCs w:val="22"/>
          </w:rPr>
          <w:t>of</w:t>
        </w:r>
      </w:ins>
      <w:r w:rsidR="00FA1172" w:rsidRPr="00A86DCB">
        <w:rPr>
          <w:sz w:val="22"/>
          <w:szCs w:val="22"/>
        </w:rPr>
        <w:t xml:space="preserve"> admission to the ICU</w:t>
      </w:r>
    </w:p>
    <w:p w14:paraId="58199BAA" w14:textId="4C67AB0B" w:rsidR="000A64BF" w:rsidRPr="00A86DCB" w:rsidRDefault="007B0741" w:rsidP="00A86DCB">
      <w:pPr>
        <w:jc w:val="both"/>
        <w:rPr>
          <w:sz w:val="22"/>
          <w:szCs w:val="22"/>
        </w:rPr>
      </w:pPr>
      <w:r w:rsidRPr="00A86DCB">
        <w:rPr>
          <w:sz w:val="22"/>
          <w:szCs w:val="22"/>
        </w:rPr>
        <w:t xml:space="preserve">(3) </w:t>
      </w:r>
      <w:r w:rsidR="00FF73D2" w:rsidRPr="00A86DCB">
        <w:rPr>
          <w:sz w:val="22"/>
          <w:szCs w:val="22"/>
        </w:rPr>
        <w:t xml:space="preserve">Patient </w:t>
      </w:r>
      <w:ins w:id="124" w:author="slk" w:date="2018-01-22T11:46:00Z">
        <w:r w:rsidR="005C044B">
          <w:rPr>
            <w:sz w:val="22"/>
            <w:szCs w:val="22"/>
          </w:rPr>
          <w:t xml:space="preserve">who </w:t>
        </w:r>
      </w:ins>
      <w:r w:rsidR="00FF73D2" w:rsidRPr="00A86DCB">
        <w:rPr>
          <w:sz w:val="22"/>
          <w:szCs w:val="22"/>
        </w:rPr>
        <w:t>receive</w:t>
      </w:r>
      <w:ins w:id="125" w:author="slk" w:date="2018-01-22T11:46:00Z">
        <w:r w:rsidR="005C044B">
          <w:rPr>
            <w:sz w:val="22"/>
            <w:szCs w:val="22"/>
          </w:rPr>
          <w:t>d</w:t>
        </w:r>
      </w:ins>
      <w:r w:rsidR="00FF73D2" w:rsidRPr="00A86DCB">
        <w:rPr>
          <w:sz w:val="22"/>
          <w:szCs w:val="22"/>
        </w:rPr>
        <w:t xml:space="preserve"> </w:t>
      </w:r>
      <w:r w:rsidR="003532A2" w:rsidRPr="00A86DCB">
        <w:rPr>
          <w:sz w:val="22"/>
          <w:szCs w:val="22"/>
        </w:rPr>
        <w:t>at least one fluid b</w:t>
      </w:r>
      <w:r w:rsidR="00FA1172" w:rsidRPr="00A86DCB">
        <w:rPr>
          <w:sz w:val="22"/>
          <w:szCs w:val="22"/>
        </w:rPr>
        <w:t xml:space="preserve">olus </w:t>
      </w:r>
      <w:r w:rsidR="000B00C3">
        <w:rPr>
          <w:sz w:val="22"/>
          <w:szCs w:val="22"/>
        </w:rPr>
        <w:t xml:space="preserve">therapy after the first measurement of </w:t>
      </w:r>
      <w:r w:rsidR="000B00C3" w:rsidRPr="00A86DCB">
        <w:rPr>
          <w:sz w:val="22"/>
          <w:szCs w:val="22"/>
        </w:rPr>
        <w:t xml:space="preserve">MAP </w:t>
      </w:r>
      <w:ins w:id="126" w:author="slk" w:date="2018-01-22T11:49:00Z">
        <w:r w:rsidR="005C044B">
          <w:rPr>
            <w:sz w:val="22"/>
            <w:szCs w:val="22"/>
          </w:rPr>
          <w:t>&lt;</w:t>
        </w:r>
      </w:ins>
      <w:r w:rsidR="000B00C3" w:rsidRPr="00A86DCB">
        <w:rPr>
          <w:sz w:val="22"/>
          <w:szCs w:val="22"/>
        </w:rPr>
        <w:t xml:space="preserve"> 65mm</w:t>
      </w:r>
      <w:r w:rsidR="000B00C3" w:rsidRPr="00A86DCB">
        <w:rPr>
          <w:color w:val="000000" w:themeColor="text1"/>
          <w:sz w:val="22"/>
          <w:szCs w:val="22"/>
        </w:rPr>
        <w:t>Hg</w:t>
      </w:r>
      <w:r w:rsidR="000B00C3">
        <w:rPr>
          <w:sz w:val="22"/>
          <w:szCs w:val="22"/>
        </w:rPr>
        <w:t xml:space="preserve"> </w:t>
      </w:r>
      <w:r w:rsidR="000B00C3" w:rsidRPr="00A86DCB">
        <w:rPr>
          <w:sz w:val="22"/>
          <w:szCs w:val="22"/>
        </w:rPr>
        <w:t>during the first 24 hours after admission to the ICU</w:t>
      </w:r>
      <w:r w:rsidR="000B00C3">
        <w:rPr>
          <w:sz w:val="22"/>
          <w:szCs w:val="22"/>
        </w:rPr>
        <w:t xml:space="preserve"> (Note: </w:t>
      </w:r>
      <w:r w:rsidR="000B00C3" w:rsidRPr="00EA73A3">
        <w:rPr>
          <w:color w:val="FF0000"/>
          <w:sz w:val="22"/>
          <w:szCs w:val="22"/>
        </w:rPr>
        <w:t xml:space="preserve">Fluid bolus </w:t>
      </w:r>
      <w:r w:rsidR="000B00C3">
        <w:rPr>
          <w:color w:val="FF0000"/>
          <w:sz w:val="22"/>
          <w:szCs w:val="22"/>
        </w:rPr>
        <w:t xml:space="preserve">therapy </w:t>
      </w:r>
      <w:r w:rsidR="000B00C3" w:rsidRPr="00EA73A3">
        <w:rPr>
          <w:color w:val="FF0000"/>
          <w:sz w:val="22"/>
          <w:szCs w:val="22"/>
        </w:rPr>
        <w:t>is defined as</w:t>
      </w:r>
      <w:r w:rsidR="000B00C3">
        <w:rPr>
          <w:color w:val="FF0000"/>
          <w:sz w:val="22"/>
          <w:szCs w:val="22"/>
        </w:rPr>
        <w:t xml:space="preserve"> </w:t>
      </w:r>
      <w:ins w:id="127" w:author="slk" w:date="2018-01-22T11:47:00Z">
        <w:r w:rsidR="005C044B">
          <w:rPr>
            <w:color w:val="FF0000"/>
            <w:sz w:val="22"/>
            <w:szCs w:val="22"/>
          </w:rPr>
          <w:t>administration of at least 500 ml</w:t>
        </w:r>
        <w:r w:rsidR="005C044B" w:rsidDel="005C044B">
          <w:rPr>
            <w:color w:val="FF0000"/>
            <w:sz w:val="22"/>
            <w:szCs w:val="22"/>
          </w:rPr>
          <w:t xml:space="preserve"> </w:t>
        </w:r>
      </w:ins>
      <w:r w:rsidR="000B00C3">
        <w:rPr>
          <w:color w:val="FF0000"/>
          <w:sz w:val="22"/>
          <w:szCs w:val="22"/>
        </w:rPr>
        <w:t>pure crystalloid solution</w:t>
      </w:r>
      <w:ins w:id="128" w:author="slk" w:date="2018-01-22T11:46:00Z">
        <w:r w:rsidR="005C044B">
          <w:rPr>
            <w:color w:val="FF0000"/>
            <w:sz w:val="22"/>
            <w:szCs w:val="22"/>
          </w:rPr>
          <w:t xml:space="preserve"> </w:t>
        </w:r>
      </w:ins>
      <w:ins w:id="129" w:author="slk" w:date="2018-01-22T11:47:00Z">
        <w:r w:rsidR="005C044B">
          <w:rPr>
            <w:color w:val="FF0000"/>
            <w:sz w:val="22"/>
            <w:szCs w:val="22"/>
          </w:rPr>
          <w:t>with</w:t>
        </w:r>
      </w:ins>
      <w:r w:rsidR="0041689A">
        <w:rPr>
          <w:color w:val="FF0000"/>
          <w:sz w:val="22"/>
          <w:szCs w:val="22"/>
        </w:rPr>
        <w:t>in</w:t>
      </w:r>
      <w:r w:rsidR="000B00C3">
        <w:rPr>
          <w:color w:val="FF0000"/>
          <w:sz w:val="22"/>
          <w:szCs w:val="22"/>
        </w:rPr>
        <w:t xml:space="preserve"> 1 hour)</w:t>
      </w:r>
    </w:p>
    <w:p w14:paraId="30E567E1" w14:textId="6975BDCB" w:rsidR="00AC6B20" w:rsidRPr="00A86DCB" w:rsidRDefault="002E10A2" w:rsidP="00A86DCB">
      <w:pPr>
        <w:jc w:val="both"/>
        <w:rPr>
          <w:sz w:val="22"/>
          <w:szCs w:val="22"/>
        </w:rPr>
      </w:pPr>
      <w:r w:rsidRPr="00A86DCB">
        <w:rPr>
          <w:sz w:val="22"/>
          <w:szCs w:val="22"/>
        </w:rPr>
        <w:t xml:space="preserve">Exclusion </w:t>
      </w:r>
      <w:r w:rsidR="009E5CB3" w:rsidRPr="00A86DCB">
        <w:rPr>
          <w:sz w:val="22"/>
          <w:szCs w:val="22"/>
        </w:rPr>
        <w:t>criteria</w:t>
      </w:r>
      <w:r w:rsidR="00CE7AEA" w:rsidRPr="00A86DCB">
        <w:rPr>
          <w:sz w:val="22"/>
          <w:szCs w:val="22"/>
        </w:rPr>
        <w:t>:</w:t>
      </w:r>
    </w:p>
    <w:p w14:paraId="6DDC0503" w14:textId="60CF9287" w:rsidR="002A41EE" w:rsidRDefault="007B0741" w:rsidP="00A86DCB">
      <w:pPr>
        <w:jc w:val="both"/>
        <w:rPr>
          <w:sz w:val="22"/>
          <w:szCs w:val="22"/>
        </w:rPr>
      </w:pPr>
      <w:r w:rsidRPr="00A86DCB">
        <w:rPr>
          <w:sz w:val="22"/>
          <w:szCs w:val="22"/>
        </w:rPr>
        <w:t xml:space="preserve">(1) </w:t>
      </w:r>
      <w:r w:rsidR="00AC6B20" w:rsidRPr="00A86DCB">
        <w:rPr>
          <w:sz w:val="22"/>
          <w:szCs w:val="22"/>
        </w:rPr>
        <w:t xml:space="preserve">Non-ICU stay patients (such as </w:t>
      </w:r>
      <w:ins w:id="130" w:author="slk" w:date="2018-01-22T11:48:00Z">
        <w:r w:rsidR="005C044B">
          <w:rPr>
            <w:sz w:val="22"/>
            <w:szCs w:val="22"/>
          </w:rPr>
          <w:t xml:space="preserve">the </w:t>
        </w:r>
      </w:ins>
      <w:r w:rsidR="00AC6B20" w:rsidRPr="00A86DCB">
        <w:rPr>
          <w:sz w:val="22"/>
          <w:szCs w:val="22"/>
        </w:rPr>
        <w:t>step</w:t>
      </w:r>
      <w:ins w:id="131" w:author="slk" w:date="2018-01-22T11:47:00Z">
        <w:r w:rsidR="005C044B">
          <w:rPr>
            <w:sz w:val="22"/>
            <w:szCs w:val="22"/>
          </w:rPr>
          <w:t>-</w:t>
        </w:r>
      </w:ins>
      <w:r w:rsidR="00AC6B20" w:rsidRPr="00A86DCB">
        <w:rPr>
          <w:sz w:val="22"/>
          <w:szCs w:val="22"/>
        </w:rPr>
        <w:t>down ICU)</w:t>
      </w:r>
      <w:r w:rsidR="00CE7AEA" w:rsidRPr="00A86DCB">
        <w:rPr>
          <w:sz w:val="22"/>
          <w:szCs w:val="22"/>
        </w:rPr>
        <w:t xml:space="preserve"> </w:t>
      </w:r>
    </w:p>
    <w:p w14:paraId="0795C956" w14:textId="4019B218" w:rsidR="00A4331B" w:rsidRDefault="002A41EE" w:rsidP="00A86DCB">
      <w:pPr>
        <w:jc w:val="both"/>
        <w:rPr>
          <w:ins w:id="132" w:author="slk" w:date="2018-01-22T11:49:00Z"/>
          <w:sz w:val="22"/>
          <w:szCs w:val="22"/>
          <w:lang w:eastAsia="ja-JP"/>
        </w:rPr>
      </w:pPr>
      <w:r>
        <w:rPr>
          <w:sz w:val="22"/>
          <w:szCs w:val="22"/>
        </w:rPr>
        <w:t>(2</w:t>
      </w:r>
      <w:r w:rsidR="007B0741" w:rsidRPr="00A86DCB">
        <w:rPr>
          <w:sz w:val="22"/>
          <w:szCs w:val="22"/>
        </w:rPr>
        <w:t xml:space="preserve">) </w:t>
      </w:r>
      <w:r w:rsidR="00A4331B" w:rsidRPr="00A86DCB">
        <w:rPr>
          <w:sz w:val="22"/>
          <w:szCs w:val="22"/>
        </w:rPr>
        <w:t xml:space="preserve">Patients who were </w:t>
      </w:r>
      <w:ins w:id="133" w:author="slk" w:date="2018-01-22T11:48:00Z">
        <w:r w:rsidR="005C044B">
          <w:rPr>
            <w:sz w:val="22"/>
            <w:szCs w:val="22"/>
          </w:rPr>
          <w:t xml:space="preserve">aged ≤18 </w:t>
        </w:r>
      </w:ins>
      <w:r w:rsidR="00A4331B" w:rsidRPr="00A86DCB">
        <w:rPr>
          <w:sz w:val="22"/>
          <w:szCs w:val="22"/>
        </w:rPr>
        <w:t>years</w:t>
      </w:r>
    </w:p>
    <w:p w14:paraId="0064ABE3" w14:textId="77777777" w:rsidR="005C044B" w:rsidRPr="00A86DCB" w:rsidRDefault="005C044B" w:rsidP="00A86DCB">
      <w:pPr>
        <w:jc w:val="both"/>
        <w:rPr>
          <w:sz w:val="22"/>
          <w:szCs w:val="22"/>
          <w:lang w:eastAsia="ja-JP"/>
        </w:rPr>
      </w:pPr>
    </w:p>
    <w:p w14:paraId="0C8B46B1" w14:textId="77777777" w:rsidR="009E5CB3" w:rsidRPr="00A86DCB" w:rsidRDefault="009E5CB3" w:rsidP="00A86DCB">
      <w:pPr>
        <w:jc w:val="both"/>
        <w:rPr>
          <w:sz w:val="22"/>
          <w:szCs w:val="22"/>
        </w:rPr>
      </w:pPr>
    </w:p>
    <w:p w14:paraId="23208229" w14:textId="50F5B028" w:rsidR="00AB29FD" w:rsidRPr="00A86DCB" w:rsidRDefault="002E10A2" w:rsidP="00A86DCB">
      <w:pPr>
        <w:jc w:val="both"/>
        <w:outlineLvl w:val="0"/>
        <w:rPr>
          <w:b/>
          <w:sz w:val="22"/>
          <w:szCs w:val="22"/>
        </w:rPr>
      </w:pPr>
      <w:r w:rsidRPr="00A86DCB">
        <w:rPr>
          <w:b/>
          <w:sz w:val="22"/>
          <w:szCs w:val="22"/>
        </w:rPr>
        <w:t>Study outcomes</w:t>
      </w:r>
    </w:p>
    <w:p w14:paraId="41C3221E" w14:textId="3FD7DBDB" w:rsidR="004A50EB" w:rsidRPr="00A86DCB" w:rsidRDefault="00463016" w:rsidP="00A86DCB">
      <w:pPr>
        <w:jc w:val="both"/>
        <w:rPr>
          <w:color w:val="000000" w:themeColor="text1"/>
          <w:sz w:val="22"/>
          <w:szCs w:val="22"/>
        </w:rPr>
      </w:pPr>
      <w:r w:rsidRPr="00A86DCB">
        <w:rPr>
          <w:color w:val="000000" w:themeColor="text1"/>
          <w:sz w:val="22"/>
          <w:szCs w:val="22"/>
        </w:rPr>
        <w:t>Primary outcome</w:t>
      </w:r>
      <w:r w:rsidR="004A50EB" w:rsidRPr="00A86DCB">
        <w:rPr>
          <w:color w:val="000000" w:themeColor="text1"/>
          <w:sz w:val="22"/>
          <w:szCs w:val="22"/>
        </w:rPr>
        <w:t>:</w:t>
      </w:r>
    </w:p>
    <w:p w14:paraId="57D8B611" w14:textId="50F990FB" w:rsidR="000B00C3" w:rsidRPr="000B00C3" w:rsidRDefault="007B0741" w:rsidP="000B00C3">
      <w:pPr>
        <w:jc w:val="both"/>
        <w:rPr>
          <w:rFonts w:eastAsia="Times New Roman"/>
          <w:color w:val="000000" w:themeColor="text1"/>
          <w:sz w:val="22"/>
          <w:szCs w:val="22"/>
          <w:shd w:val="clear" w:color="auto" w:fill="FFFFFF"/>
        </w:rPr>
      </w:pPr>
      <w:r w:rsidRPr="00A86DCB">
        <w:rPr>
          <w:color w:val="000000" w:themeColor="text1"/>
          <w:sz w:val="22"/>
          <w:szCs w:val="22"/>
        </w:rPr>
        <w:t xml:space="preserve">(1) </w:t>
      </w:r>
      <w:r w:rsidR="00C04D53">
        <w:rPr>
          <w:color w:val="FF0000"/>
          <w:sz w:val="22"/>
          <w:szCs w:val="22"/>
        </w:rPr>
        <w:t>Successful blood pressure</w:t>
      </w:r>
      <w:r w:rsidR="003532A2" w:rsidRPr="00EA73A3">
        <w:rPr>
          <w:color w:val="FF0000"/>
          <w:sz w:val="22"/>
          <w:szCs w:val="22"/>
        </w:rPr>
        <w:t xml:space="preserve"> response</w:t>
      </w:r>
      <w:r w:rsidR="003532A2" w:rsidRPr="00A86DCB">
        <w:rPr>
          <w:color w:val="000000" w:themeColor="text1"/>
          <w:sz w:val="22"/>
          <w:szCs w:val="22"/>
        </w:rPr>
        <w:t>, defined as</w:t>
      </w:r>
      <w:r w:rsidR="000B00C3">
        <w:rPr>
          <w:color w:val="000000" w:themeColor="text1"/>
          <w:sz w:val="22"/>
          <w:szCs w:val="22"/>
        </w:rPr>
        <w:t xml:space="preserve"> </w:t>
      </w:r>
      <w:ins w:id="134" w:author="slk" w:date="2018-01-22T11:51:00Z">
        <w:r w:rsidR="00B15449">
          <w:rPr>
            <w:color w:val="000000" w:themeColor="text1"/>
            <w:sz w:val="22"/>
            <w:szCs w:val="22"/>
          </w:rPr>
          <w:t>≥</w:t>
        </w:r>
      </w:ins>
      <w:r w:rsidR="000B00C3">
        <w:rPr>
          <w:rFonts w:eastAsia="Times New Roman"/>
          <w:color w:val="000000" w:themeColor="text1"/>
          <w:sz w:val="22"/>
          <w:szCs w:val="22"/>
          <w:shd w:val="clear" w:color="auto" w:fill="FFFFFF"/>
        </w:rPr>
        <w:t xml:space="preserve">20% </w:t>
      </w:r>
      <w:r w:rsidR="003532A2" w:rsidRPr="00A86DCB">
        <w:rPr>
          <w:rFonts w:eastAsia="Times New Roman"/>
          <w:color w:val="000000" w:themeColor="text1"/>
          <w:sz w:val="22"/>
          <w:szCs w:val="22"/>
          <w:shd w:val="clear" w:color="auto" w:fill="FFFFFF"/>
        </w:rPr>
        <w:t>increase of MAP</w:t>
      </w:r>
      <w:r w:rsidR="000B00C3">
        <w:rPr>
          <w:rFonts w:eastAsia="Times New Roman"/>
          <w:color w:val="000000" w:themeColor="text1"/>
          <w:sz w:val="22"/>
          <w:szCs w:val="22"/>
          <w:shd w:val="clear" w:color="auto" w:fill="FFFFFF"/>
        </w:rPr>
        <w:t>. The</w:t>
      </w:r>
      <w:r w:rsidR="0041689A">
        <w:rPr>
          <w:rFonts w:eastAsia="Times New Roman"/>
          <w:color w:val="000000" w:themeColor="text1"/>
          <w:sz w:val="22"/>
          <w:szCs w:val="22"/>
          <w:shd w:val="clear" w:color="auto" w:fill="FFFFFF"/>
        </w:rPr>
        <w:t xml:space="preserve"> definition of the increase is </w:t>
      </w:r>
      <w:ins w:id="135" w:author="slk" w:date="2018-01-22T11:52:00Z">
        <w:r w:rsidR="00B15449">
          <w:rPr>
            <w:rFonts w:eastAsia="Times New Roman"/>
            <w:color w:val="000000" w:themeColor="text1"/>
            <w:sz w:val="22"/>
            <w:szCs w:val="22"/>
            <w:shd w:val="clear" w:color="auto" w:fill="FFFFFF"/>
          </w:rPr>
          <w:t xml:space="preserve">calculated as </w:t>
        </w:r>
      </w:ins>
      <w:r w:rsidR="000B00C3" w:rsidRPr="000B00C3">
        <w:rPr>
          <w:rFonts w:eastAsia="Times New Roman"/>
          <w:color w:val="000000" w:themeColor="text1"/>
          <w:sz w:val="22"/>
          <w:szCs w:val="22"/>
          <w:shd w:val="clear" w:color="auto" w:fill="FFFFFF"/>
        </w:rPr>
        <w:t>(b</w:t>
      </w:r>
      <w:r w:rsidR="000B00C3">
        <w:rPr>
          <w:rFonts w:eastAsia="Times New Roman"/>
          <w:color w:val="000000" w:themeColor="text1"/>
          <w:sz w:val="22"/>
          <w:szCs w:val="22"/>
          <w:shd w:val="clear" w:color="auto" w:fill="FFFFFF"/>
        </w:rPr>
        <w:t>efore</w:t>
      </w:r>
      <w:r w:rsidR="0041689A">
        <w:rPr>
          <w:rFonts w:eastAsia="Times New Roman"/>
          <w:color w:val="000000" w:themeColor="text1"/>
          <w:sz w:val="22"/>
          <w:szCs w:val="22"/>
          <w:shd w:val="clear" w:color="auto" w:fill="FFFFFF"/>
        </w:rPr>
        <w:t xml:space="preserve"> </w:t>
      </w:r>
      <w:r w:rsidR="000B00C3" w:rsidRPr="000B00C3">
        <w:rPr>
          <w:rFonts w:eastAsia="Times New Roman"/>
          <w:color w:val="000000" w:themeColor="text1"/>
          <w:sz w:val="22"/>
          <w:szCs w:val="22"/>
          <w:shd w:val="clear" w:color="auto" w:fill="FFFFFF"/>
        </w:rPr>
        <w:t>MAP</w:t>
      </w:r>
      <w:r w:rsidR="000B00C3">
        <w:rPr>
          <w:rFonts w:eastAsia="Times New Roman"/>
          <w:color w:val="000000" w:themeColor="text1"/>
          <w:sz w:val="22"/>
          <w:szCs w:val="22"/>
          <w:shd w:val="clear" w:color="auto" w:fill="FFFFFF"/>
        </w:rPr>
        <w:t xml:space="preserve"> </w:t>
      </w:r>
      <w:r w:rsidR="000B00C3" w:rsidRPr="000B00C3">
        <w:rPr>
          <w:rFonts w:eastAsia="Times New Roman"/>
          <w:color w:val="000000" w:themeColor="text1"/>
          <w:sz w:val="22"/>
          <w:szCs w:val="22"/>
          <w:shd w:val="clear" w:color="auto" w:fill="FFFFFF"/>
        </w:rPr>
        <w:t>-</w:t>
      </w:r>
      <w:r w:rsidR="000B00C3">
        <w:rPr>
          <w:rFonts w:eastAsia="Times New Roman"/>
          <w:color w:val="000000" w:themeColor="text1"/>
          <w:sz w:val="22"/>
          <w:szCs w:val="22"/>
          <w:shd w:val="clear" w:color="auto" w:fill="FFFFFF"/>
        </w:rPr>
        <w:t xml:space="preserve"> </w:t>
      </w:r>
      <w:r w:rsidR="000B00C3" w:rsidRPr="000B00C3">
        <w:rPr>
          <w:rFonts w:eastAsia="Times New Roman"/>
          <w:color w:val="000000" w:themeColor="text1"/>
          <w:sz w:val="22"/>
          <w:szCs w:val="22"/>
          <w:shd w:val="clear" w:color="auto" w:fill="FFFFFF"/>
        </w:rPr>
        <w:t>a</w:t>
      </w:r>
      <w:r w:rsidR="000B00C3">
        <w:rPr>
          <w:rFonts w:eastAsia="Times New Roman"/>
          <w:color w:val="000000" w:themeColor="text1"/>
          <w:sz w:val="22"/>
          <w:szCs w:val="22"/>
          <w:shd w:val="clear" w:color="auto" w:fill="FFFFFF"/>
        </w:rPr>
        <w:t>fter</w:t>
      </w:r>
      <w:r w:rsidR="0041689A">
        <w:rPr>
          <w:rFonts w:eastAsia="Times New Roman"/>
          <w:color w:val="000000" w:themeColor="text1"/>
          <w:sz w:val="22"/>
          <w:szCs w:val="22"/>
          <w:shd w:val="clear" w:color="auto" w:fill="FFFFFF"/>
        </w:rPr>
        <w:t xml:space="preserve"> </w:t>
      </w:r>
      <w:r w:rsidR="000B00C3" w:rsidRPr="000B00C3">
        <w:rPr>
          <w:rFonts w:eastAsia="Times New Roman"/>
          <w:color w:val="000000" w:themeColor="text1"/>
          <w:sz w:val="22"/>
          <w:szCs w:val="22"/>
          <w:shd w:val="clear" w:color="auto" w:fill="FFFFFF"/>
        </w:rPr>
        <w:t>MAP)</w:t>
      </w:r>
      <w:r w:rsidR="0041689A">
        <w:rPr>
          <w:rFonts w:eastAsia="Times New Roman"/>
          <w:color w:val="000000" w:themeColor="text1"/>
          <w:sz w:val="22"/>
          <w:szCs w:val="22"/>
          <w:shd w:val="clear" w:color="auto" w:fill="FFFFFF"/>
        </w:rPr>
        <w:t xml:space="preserve"> </w:t>
      </w:r>
      <w:r w:rsidR="000B00C3" w:rsidRPr="000B00C3">
        <w:rPr>
          <w:rFonts w:eastAsia="Times New Roman"/>
          <w:color w:val="000000" w:themeColor="text1"/>
          <w:sz w:val="22"/>
          <w:szCs w:val="22"/>
          <w:shd w:val="clear" w:color="auto" w:fill="FFFFFF"/>
        </w:rPr>
        <w:t>/</w:t>
      </w:r>
      <w:r w:rsidR="0041689A">
        <w:rPr>
          <w:rFonts w:eastAsia="Times New Roman"/>
          <w:color w:val="000000" w:themeColor="text1"/>
          <w:sz w:val="22"/>
          <w:szCs w:val="22"/>
          <w:shd w:val="clear" w:color="auto" w:fill="FFFFFF"/>
        </w:rPr>
        <w:t xml:space="preserve"> </w:t>
      </w:r>
      <w:r w:rsidR="000B00C3" w:rsidRPr="000B00C3">
        <w:rPr>
          <w:rFonts w:eastAsia="Times New Roman"/>
          <w:color w:val="000000" w:themeColor="text1"/>
          <w:sz w:val="22"/>
          <w:szCs w:val="22"/>
          <w:shd w:val="clear" w:color="auto" w:fill="FFFFFF"/>
        </w:rPr>
        <w:t>b</w:t>
      </w:r>
      <w:r w:rsidR="000B00C3">
        <w:rPr>
          <w:rFonts w:eastAsia="Times New Roman"/>
          <w:color w:val="000000" w:themeColor="text1"/>
          <w:sz w:val="22"/>
          <w:szCs w:val="22"/>
          <w:shd w:val="clear" w:color="auto" w:fill="FFFFFF"/>
        </w:rPr>
        <w:t>efore</w:t>
      </w:r>
      <w:r w:rsidR="0041689A">
        <w:rPr>
          <w:rFonts w:eastAsia="Times New Roman"/>
          <w:color w:val="000000" w:themeColor="text1"/>
          <w:sz w:val="22"/>
          <w:szCs w:val="22"/>
          <w:shd w:val="clear" w:color="auto" w:fill="FFFFFF"/>
        </w:rPr>
        <w:t xml:space="preserve"> </w:t>
      </w:r>
      <w:r w:rsidR="000B00C3" w:rsidRPr="000B00C3">
        <w:rPr>
          <w:rFonts w:eastAsia="Times New Roman"/>
          <w:color w:val="000000" w:themeColor="text1"/>
          <w:sz w:val="22"/>
          <w:szCs w:val="22"/>
          <w:shd w:val="clear" w:color="auto" w:fill="FFFFFF"/>
        </w:rPr>
        <w:t>MAP</w:t>
      </w:r>
      <w:r w:rsidR="0041689A">
        <w:rPr>
          <w:rFonts w:eastAsia="Times New Roman"/>
          <w:color w:val="000000" w:themeColor="text1"/>
          <w:sz w:val="22"/>
          <w:szCs w:val="22"/>
          <w:shd w:val="clear" w:color="auto" w:fill="FFFFFF"/>
        </w:rPr>
        <w:t xml:space="preserve">. Before MAP is defined as </w:t>
      </w:r>
      <w:ins w:id="136" w:author="slk" w:date="2018-01-22T11:52:00Z">
        <w:r w:rsidR="00B15449">
          <w:rPr>
            <w:rFonts w:eastAsia="Times New Roman"/>
            <w:color w:val="000000" w:themeColor="text1"/>
            <w:sz w:val="22"/>
            <w:szCs w:val="22"/>
            <w:shd w:val="clear" w:color="auto" w:fill="FFFFFF"/>
          </w:rPr>
          <w:t>the m</w:t>
        </w:r>
      </w:ins>
      <w:r w:rsidR="0041689A">
        <w:rPr>
          <w:rFonts w:eastAsia="Times New Roman"/>
          <w:color w:val="000000" w:themeColor="text1"/>
          <w:sz w:val="22"/>
          <w:szCs w:val="22"/>
          <w:shd w:val="clear" w:color="auto" w:fill="FFFFFF"/>
        </w:rPr>
        <w:t>edian</w:t>
      </w:r>
      <w:r w:rsidR="000B00C3">
        <w:rPr>
          <w:rFonts w:eastAsia="Times New Roman"/>
          <w:color w:val="000000" w:themeColor="text1"/>
          <w:sz w:val="22"/>
          <w:szCs w:val="22"/>
          <w:shd w:val="clear" w:color="auto" w:fill="FFFFFF"/>
        </w:rPr>
        <w:t xml:space="preserve"> of </w:t>
      </w:r>
      <w:r w:rsidR="000B00C3" w:rsidRPr="000B00C3">
        <w:rPr>
          <w:rFonts w:eastAsia="Times New Roman"/>
          <w:color w:val="000000" w:themeColor="text1"/>
          <w:sz w:val="22"/>
          <w:szCs w:val="22"/>
          <w:shd w:val="clear" w:color="auto" w:fill="FFFFFF"/>
        </w:rPr>
        <w:t>MAP</w:t>
      </w:r>
      <w:r w:rsidR="000B00C3">
        <w:rPr>
          <w:rFonts w:eastAsia="Times New Roman"/>
          <w:color w:val="000000" w:themeColor="text1"/>
          <w:sz w:val="22"/>
          <w:szCs w:val="22"/>
          <w:shd w:val="clear" w:color="auto" w:fill="FFFFFF"/>
        </w:rPr>
        <w:t xml:space="preserve"> measured </w:t>
      </w:r>
      <w:r w:rsidR="000B00C3" w:rsidRPr="000B00C3">
        <w:rPr>
          <w:rFonts w:eastAsia="Times New Roman"/>
          <w:color w:val="000000" w:themeColor="text1"/>
          <w:sz w:val="22"/>
          <w:szCs w:val="22"/>
          <w:shd w:val="clear" w:color="auto" w:fill="FFFFFF"/>
        </w:rPr>
        <w:t>during</w:t>
      </w:r>
      <w:ins w:id="137" w:author="slk" w:date="2018-01-22T11:53:00Z">
        <w:r w:rsidR="00B15449">
          <w:rPr>
            <w:rFonts w:eastAsia="Times New Roman"/>
            <w:color w:val="000000" w:themeColor="text1"/>
            <w:sz w:val="22"/>
            <w:szCs w:val="22"/>
            <w:shd w:val="clear" w:color="auto" w:fill="FFFFFF"/>
          </w:rPr>
          <w:t xml:space="preserve"> the</w:t>
        </w:r>
      </w:ins>
      <w:r w:rsidR="000B00C3" w:rsidRPr="000B00C3">
        <w:rPr>
          <w:rFonts w:eastAsia="Times New Roman"/>
          <w:color w:val="000000" w:themeColor="text1"/>
          <w:sz w:val="22"/>
          <w:szCs w:val="22"/>
          <w:shd w:val="clear" w:color="auto" w:fill="FFFFFF"/>
        </w:rPr>
        <w:t xml:space="preserve"> 30 min</w:t>
      </w:r>
      <w:ins w:id="138" w:author="slk" w:date="2018-01-22T11:53:00Z">
        <w:r w:rsidR="00B15449">
          <w:rPr>
            <w:rFonts w:eastAsia="Times New Roman"/>
            <w:color w:val="000000" w:themeColor="text1"/>
            <w:sz w:val="22"/>
            <w:szCs w:val="22"/>
            <w:shd w:val="clear" w:color="auto" w:fill="FFFFFF"/>
          </w:rPr>
          <w:t xml:space="preserve">utes prior to </w:t>
        </w:r>
      </w:ins>
      <w:r w:rsidR="000B00C3" w:rsidRPr="000B00C3">
        <w:rPr>
          <w:rFonts w:eastAsia="Times New Roman"/>
          <w:color w:val="000000" w:themeColor="text1"/>
          <w:sz w:val="22"/>
          <w:szCs w:val="22"/>
          <w:shd w:val="clear" w:color="auto" w:fill="FFFFFF"/>
        </w:rPr>
        <w:t>start</w:t>
      </w:r>
      <w:ins w:id="139" w:author="slk" w:date="2018-01-22T11:53:00Z">
        <w:r w:rsidR="00B15449">
          <w:rPr>
            <w:rFonts w:eastAsia="Times New Roman"/>
            <w:color w:val="000000" w:themeColor="text1"/>
            <w:sz w:val="22"/>
            <w:szCs w:val="22"/>
            <w:shd w:val="clear" w:color="auto" w:fill="FFFFFF"/>
          </w:rPr>
          <w:t>ing</w:t>
        </w:r>
      </w:ins>
      <w:r w:rsidR="000B00C3" w:rsidRPr="000B00C3">
        <w:rPr>
          <w:rFonts w:eastAsia="Times New Roman"/>
          <w:color w:val="000000" w:themeColor="text1"/>
          <w:sz w:val="22"/>
          <w:szCs w:val="22"/>
          <w:shd w:val="clear" w:color="auto" w:fill="FFFFFF"/>
        </w:rPr>
        <w:t xml:space="preserve"> </w:t>
      </w:r>
      <w:ins w:id="140" w:author="slk" w:date="2018-01-22T11:53:00Z">
        <w:r w:rsidR="00B15449">
          <w:rPr>
            <w:rFonts w:eastAsia="Times New Roman"/>
            <w:color w:val="000000" w:themeColor="text1"/>
            <w:sz w:val="22"/>
            <w:szCs w:val="22"/>
            <w:shd w:val="clear" w:color="auto" w:fill="FFFFFF"/>
          </w:rPr>
          <w:t>the fluid</w:t>
        </w:r>
        <w:r w:rsidR="00B15449" w:rsidRPr="000B00C3">
          <w:rPr>
            <w:rFonts w:eastAsia="Times New Roman"/>
            <w:color w:val="000000" w:themeColor="text1"/>
            <w:sz w:val="22"/>
            <w:szCs w:val="22"/>
            <w:shd w:val="clear" w:color="auto" w:fill="FFFFFF"/>
          </w:rPr>
          <w:t xml:space="preserve"> </w:t>
        </w:r>
      </w:ins>
      <w:r w:rsidR="000B00C3" w:rsidRPr="000B00C3">
        <w:rPr>
          <w:rFonts w:eastAsia="Times New Roman"/>
          <w:color w:val="000000" w:themeColor="text1"/>
          <w:sz w:val="22"/>
          <w:szCs w:val="22"/>
          <w:shd w:val="clear" w:color="auto" w:fill="FFFFFF"/>
        </w:rPr>
        <w:t>bolus</w:t>
      </w:r>
      <w:ins w:id="141" w:author="slk" w:date="2018-01-22T11:53:00Z">
        <w:r w:rsidR="00B15449">
          <w:rPr>
            <w:rFonts w:eastAsia="Times New Roman"/>
            <w:color w:val="000000" w:themeColor="text1"/>
            <w:sz w:val="22"/>
            <w:szCs w:val="22"/>
            <w:shd w:val="clear" w:color="auto" w:fill="FFFFFF"/>
          </w:rPr>
          <w:t xml:space="preserve"> therapy</w:t>
        </w:r>
      </w:ins>
      <w:r w:rsidR="000B00C3">
        <w:rPr>
          <w:rFonts w:eastAsia="Times New Roman"/>
          <w:color w:val="000000" w:themeColor="text1"/>
          <w:sz w:val="22"/>
          <w:szCs w:val="22"/>
          <w:shd w:val="clear" w:color="auto" w:fill="FFFFFF"/>
        </w:rPr>
        <w:t>. Af</w:t>
      </w:r>
      <w:r w:rsidR="0041689A">
        <w:rPr>
          <w:rFonts w:eastAsia="Times New Roman"/>
          <w:color w:val="000000" w:themeColor="text1"/>
          <w:sz w:val="22"/>
          <w:szCs w:val="22"/>
          <w:shd w:val="clear" w:color="auto" w:fill="FFFFFF"/>
        </w:rPr>
        <w:t>t</w:t>
      </w:r>
      <w:r w:rsidR="000B00C3">
        <w:rPr>
          <w:rFonts w:eastAsia="Times New Roman"/>
          <w:color w:val="000000" w:themeColor="text1"/>
          <w:sz w:val="22"/>
          <w:szCs w:val="22"/>
          <w:shd w:val="clear" w:color="auto" w:fill="FFFFFF"/>
        </w:rPr>
        <w:t>er MAP is define</w:t>
      </w:r>
      <w:r w:rsidR="0041689A">
        <w:rPr>
          <w:rFonts w:eastAsia="Times New Roman"/>
          <w:color w:val="000000" w:themeColor="text1"/>
          <w:sz w:val="22"/>
          <w:szCs w:val="22"/>
          <w:shd w:val="clear" w:color="auto" w:fill="FFFFFF"/>
        </w:rPr>
        <w:t>d</w:t>
      </w:r>
      <w:r w:rsidR="000B00C3">
        <w:rPr>
          <w:rFonts w:eastAsia="Times New Roman"/>
          <w:color w:val="000000" w:themeColor="text1"/>
          <w:sz w:val="22"/>
          <w:szCs w:val="22"/>
          <w:shd w:val="clear" w:color="auto" w:fill="FFFFFF"/>
        </w:rPr>
        <w:t xml:space="preserve"> </w:t>
      </w:r>
      <w:r w:rsidR="0041689A">
        <w:rPr>
          <w:rFonts w:eastAsia="Times New Roman"/>
          <w:color w:val="000000" w:themeColor="text1"/>
          <w:sz w:val="22"/>
          <w:szCs w:val="22"/>
          <w:shd w:val="clear" w:color="auto" w:fill="FFFFFF"/>
        </w:rPr>
        <w:t xml:space="preserve">as </w:t>
      </w:r>
      <w:ins w:id="142" w:author="slk" w:date="2018-01-22T11:53:00Z">
        <w:r w:rsidR="00B15449">
          <w:rPr>
            <w:rFonts w:eastAsia="Times New Roman"/>
            <w:color w:val="000000" w:themeColor="text1"/>
            <w:sz w:val="22"/>
            <w:szCs w:val="22"/>
            <w:shd w:val="clear" w:color="auto" w:fill="FFFFFF"/>
          </w:rPr>
          <w:t xml:space="preserve">the </w:t>
        </w:r>
      </w:ins>
      <w:r w:rsidR="0041689A">
        <w:rPr>
          <w:rFonts w:eastAsia="Times New Roman"/>
          <w:color w:val="000000" w:themeColor="text1"/>
          <w:sz w:val="22"/>
          <w:szCs w:val="22"/>
          <w:shd w:val="clear" w:color="auto" w:fill="FFFFFF"/>
        </w:rPr>
        <w:t xml:space="preserve">median </w:t>
      </w:r>
      <w:r w:rsidR="000B00C3">
        <w:rPr>
          <w:rFonts w:eastAsia="Times New Roman"/>
          <w:color w:val="000000" w:themeColor="text1"/>
          <w:sz w:val="22"/>
          <w:szCs w:val="22"/>
          <w:shd w:val="clear" w:color="auto" w:fill="FFFFFF"/>
        </w:rPr>
        <w:t xml:space="preserve">of </w:t>
      </w:r>
      <w:r w:rsidR="000B00C3" w:rsidRPr="000B00C3">
        <w:rPr>
          <w:rFonts w:eastAsia="Times New Roman"/>
          <w:color w:val="000000" w:themeColor="text1"/>
          <w:sz w:val="22"/>
          <w:szCs w:val="22"/>
          <w:shd w:val="clear" w:color="auto" w:fill="FFFFFF"/>
        </w:rPr>
        <w:t xml:space="preserve">MAP </w:t>
      </w:r>
      <w:r w:rsidR="000B00C3">
        <w:rPr>
          <w:rFonts w:eastAsia="Times New Roman"/>
          <w:color w:val="000000" w:themeColor="text1"/>
          <w:sz w:val="22"/>
          <w:szCs w:val="22"/>
          <w:shd w:val="clear" w:color="auto" w:fill="FFFFFF"/>
        </w:rPr>
        <w:t xml:space="preserve">measured </w:t>
      </w:r>
      <w:r w:rsidR="000B00C3" w:rsidRPr="000B00C3">
        <w:rPr>
          <w:rFonts w:eastAsia="Times New Roman"/>
          <w:color w:val="000000" w:themeColor="text1"/>
          <w:sz w:val="22"/>
          <w:szCs w:val="22"/>
          <w:shd w:val="clear" w:color="auto" w:fill="FFFFFF"/>
        </w:rPr>
        <w:t>d</w:t>
      </w:r>
      <w:r w:rsidR="000B00C3">
        <w:rPr>
          <w:rFonts w:eastAsia="Times New Roman"/>
          <w:color w:val="000000" w:themeColor="text1"/>
          <w:sz w:val="22"/>
          <w:szCs w:val="22"/>
          <w:shd w:val="clear" w:color="auto" w:fill="FFFFFF"/>
        </w:rPr>
        <w:t>uring</w:t>
      </w:r>
      <w:ins w:id="143" w:author="slk" w:date="2018-01-22T11:54:00Z">
        <w:r w:rsidR="00B15449">
          <w:rPr>
            <w:rFonts w:eastAsia="Times New Roman"/>
            <w:color w:val="000000" w:themeColor="text1"/>
            <w:sz w:val="22"/>
            <w:szCs w:val="22"/>
            <w:shd w:val="clear" w:color="auto" w:fill="FFFFFF"/>
          </w:rPr>
          <w:t xml:space="preserve"> the</w:t>
        </w:r>
      </w:ins>
      <w:r w:rsidR="000B00C3">
        <w:rPr>
          <w:rFonts w:eastAsia="Times New Roman"/>
          <w:color w:val="000000" w:themeColor="text1"/>
          <w:sz w:val="22"/>
          <w:szCs w:val="22"/>
          <w:shd w:val="clear" w:color="auto" w:fill="FFFFFF"/>
        </w:rPr>
        <w:t xml:space="preserve"> 30 min</w:t>
      </w:r>
      <w:ins w:id="144" w:author="slk" w:date="2018-01-22T11:54:00Z">
        <w:r w:rsidR="00B15449">
          <w:rPr>
            <w:rFonts w:eastAsia="Times New Roman"/>
            <w:color w:val="000000" w:themeColor="text1"/>
            <w:sz w:val="22"/>
            <w:szCs w:val="22"/>
            <w:shd w:val="clear" w:color="auto" w:fill="FFFFFF"/>
          </w:rPr>
          <w:t>utes</w:t>
        </w:r>
      </w:ins>
      <w:r w:rsidR="000B00C3">
        <w:rPr>
          <w:rFonts w:eastAsia="Times New Roman"/>
          <w:color w:val="000000" w:themeColor="text1"/>
          <w:sz w:val="22"/>
          <w:szCs w:val="22"/>
          <w:shd w:val="clear" w:color="auto" w:fill="FFFFFF"/>
        </w:rPr>
        <w:t xml:space="preserve"> after the end</w:t>
      </w:r>
      <w:r w:rsidR="000B00C3" w:rsidRPr="000B00C3">
        <w:rPr>
          <w:rFonts w:eastAsia="Times New Roman"/>
          <w:color w:val="000000" w:themeColor="text1"/>
          <w:sz w:val="22"/>
          <w:szCs w:val="22"/>
          <w:shd w:val="clear" w:color="auto" w:fill="FFFFFF"/>
        </w:rPr>
        <w:t xml:space="preserve"> of bolus</w:t>
      </w:r>
      <w:r w:rsidR="000B00C3">
        <w:rPr>
          <w:rFonts w:eastAsia="Times New Roman"/>
          <w:color w:val="000000" w:themeColor="text1"/>
          <w:sz w:val="22"/>
          <w:szCs w:val="22"/>
          <w:shd w:val="clear" w:color="auto" w:fill="FFFFFF"/>
        </w:rPr>
        <w:t xml:space="preserve">. </w:t>
      </w:r>
    </w:p>
    <w:p w14:paraId="0997B103" w14:textId="2FCD7DB9" w:rsidR="000B00C3" w:rsidRPr="000B00C3" w:rsidRDefault="000B00C3" w:rsidP="000B00C3">
      <w:pPr>
        <w:jc w:val="both"/>
        <w:rPr>
          <w:rFonts w:eastAsia="Times New Roman"/>
          <w:color w:val="000000" w:themeColor="text1"/>
          <w:sz w:val="22"/>
          <w:szCs w:val="22"/>
          <w:shd w:val="clear" w:color="auto" w:fill="FFFFFF"/>
        </w:rPr>
      </w:pPr>
      <w:r w:rsidRPr="000B00C3">
        <w:rPr>
          <w:rFonts w:eastAsia="Times New Roman"/>
          <w:color w:val="000000" w:themeColor="text1"/>
          <w:sz w:val="22"/>
          <w:szCs w:val="22"/>
          <w:shd w:val="clear" w:color="auto" w:fill="FFFFFF"/>
        </w:rPr>
        <w:t xml:space="preserve"> </w:t>
      </w:r>
    </w:p>
    <w:p w14:paraId="00B9A131" w14:textId="00B76DD1" w:rsidR="00F46FF9" w:rsidRPr="0041689A" w:rsidRDefault="00F46FF9" w:rsidP="00A86DCB">
      <w:pPr>
        <w:jc w:val="both"/>
        <w:rPr>
          <w:rFonts w:eastAsia="Times New Roman"/>
          <w:color w:val="000000" w:themeColor="text1"/>
          <w:sz w:val="22"/>
          <w:szCs w:val="22"/>
          <w:shd w:val="clear" w:color="auto" w:fill="FFFFFF"/>
        </w:rPr>
      </w:pPr>
      <w:r w:rsidRPr="00A86DCB">
        <w:rPr>
          <w:color w:val="000000" w:themeColor="text1"/>
          <w:sz w:val="22"/>
          <w:szCs w:val="22"/>
        </w:rPr>
        <w:t>Secondary outcomes:</w:t>
      </w:r>
    </w:p>
    <w:p w14:paraId="556513EA" w14:textId="797904FD" w:rsidR="008704E8" w:rsidRPr="00A86DCB" w:rsidRDefault="00F508EE" w:rsidP="00A86DCB">
      <w:pPr>
        <w:jc w:val="both"/>
        <w:rPr>
          <w:color w:val="000000" w:themeColor="text1"/>
          <w:sz w:val="22"/>
          <w:szCs w:val="22"/>
        </w:rPr>
      </w:pPr>
      <w:r w:rsidRPr="00A86DCB">
        <w:rPr>
          <w:color w:val="000000" w:themeColor="text1"/>
          <w:sz w:val="22"/>
          <w:szCs w:val="22"/>
        </w:rPr>
        <w:t xml:space="preserve">(1) </w:t>
      </w:r>
      <w:r w:rsidR="00904B10" w:rsidRPr="00A86DCB">
        <w:rPr>
          <w:color w:val="000000" w:themeColor="text1"/>
          <w:sz w:val="22"/>
          <w:szCs w:val="22"/>
        </w:rPr>
        <w:t>I</w:t>
      </w:r>
      <w:r w:rsidR="008704E8" w:rsidRPr="00A86DCB">
        <w:rPr>
          <w:color w:val="000000" w:themeColor="text1"/>
          <w:sz w:val="22"/>
          <w:szCs w:val="22"/>
        </w:rPr>
        <w:t>n-hospital mortality</w:t>
      </w:r>
    </w:p>
    <w:p w14:paraId="044863A5" w14:textId="77777777" w:rsidR="00F508EE" w:rsidRPr="00A86DCB" w:rsidRDefault="00F508EE" w:rsidP="00A86DCB">
      <w:pPr>
        <w:jc w:val="both"/>
        <w:outlineLvl w:val="0"/>
        <w:rPr>
          <w:color w:val="FF0000"/>
          <w:sz w:val="22"/>
          <w:szCs w:val="22"/>
        </w:rPr>
      </w:pPr>
    </w:p>
    <w:p w14:paraId="26DB5E4C" w14:textId="65C6F6E5" w:rsidR="00A22CEA" w:rsidRPr="00A86DCB" w:rsidRDefault="002E10A2" w:rsidP="00A86DCB">
      <w:pPr>
        <w:jc w:val="both"/>
        <w:outlineLvl w:val="0"/>
        <w:rPr>
          <w:b/>
          <w:color w:val="000000" w:themeColor="text1"/>
          <w:sz w:val="22"/>
          <w:szCs w:val="22"/>
        </w:rPr>
      </w:pPr>
      <w:r w:rsidRPr="00A86DCB">
        <w:rPr>
          <w:b/>
          <w:color w:val="000000" w:themeColor="text1"/>
          <w:sz w:val="22"/>
          <w:szCs w:val="22"/>
        </w:rPr>
        <w:t>Covariate</w:t>
      </w:r>
      <w:r w:rsidR="00F110C8" w:rsidRPr="00A86DCB">
        <w:rPr>
          <w:b/>
          <w:color w:val="000000" w:themeColor="text1"/>
          <w:sz w:val="22"/>
          <w:szCs w:val="22"/>
        </w:rPr>
        <w:t>s</w:t>
      </w:r>
      <w:r w:rsidRPr="00A86DCB">
        <w:rPr>
          <w:b/>
          <w:color w:val="000000" w:themeColor="text1"/>
          <w:sz w:val="22"/>
          <w:szCs w:val="22"/>
        </w:rPr>
        <w:t xml:space="preserve"> of interest</w:t>
      </w:r>
    </w:p>
    <w:p w14:paraId="0A0FD836" w14:textId="77777777" w:rsidR="00D77588" w:rsidRPr="00A86DCB" w:rsidRDefault="00D77588" w:rsidP="00A86DCB">
      <w:pPr>
        <w:jc w:val="both"/>
        <w:rPr>
          <w:b/>
          <w:sz w:val="22"/>
          <w:szCs w:val="22"/>
        </w:rPr>
        <w:sectPr w:rsidR="00D77588" w:rsidRPr="00A86DCB" w:rsidSect="00F5563F">
          <w:footerReference w:type="even" r:id="rId9"/>
          <w:footerReference w:type="default" r:id="rId10"/>
          <w:pgSz w:w="12240" w:h="15840"/>
          <w:pgMar w:top="1440" w:right="1440" w:bottom="1440" w:left="1440" w:header="720" w:footer="720" w:gutter="0"/>
          <w:cols w:space="720"/>
          <w:docGrid w:linePitch="360"/>
        </w:sectPr>
      </w:pPr>
    </w:p>
    <w:p w14:paraId="457CF9EE" w14:textId="321F1B86" w:rsidR="00F30123" w:rsidRPr="00A86DCB" w:rsidRDefault="00B15449" w:rsidP="00A86DCB">
      <w:pPr>
        <w:jc w:val="both"/>
        <w:rPr>
          <w:color w:val="000000" w:themeColor="text1"/>
          <w:sz w:val="22"/>
          <w:szCs w:val="22"/>
        </w:rPr>
      </w:pPr>
      <w:ins w:id="145" w:author="slk" w:date="2018-01-22T11:54:00Z">
        <w:r>
          <w:rPr>
            <w:color w:val="000000" w:themeColor="text1"/>
            <w:sz w:val="22"/>
            <w:szCs w:val="22"/>
          </w:rPr>
          <w:t>E</w:t>
        </w:r>
      </w:ins>
      <w:r w:rsidR="00F508EE" w:rsidRPr="00A86DCB">
        <w:rPr>
          <w:color w:val="000000" w:themeColor="text1"/>
          <w:sz w:val="22"/>
          <w:szCs w:val="22"/>
        </w:rPr>
        <w:t xml:space="preserve">ach covariate should </w:t>
      </w:r>
      <w:r w:rsidR="007A2163" w:rsidRPr="00A86DCB">
        <w:rPr>
          <w:color w:val="000000" w:themeColor="text1"/>
          <w:sz w:val="22"/>
          <w:szCs w:val="22"/>
        </w:rPr>
        <w:t>be measured</w:t>
      </w:r>
      <w:r w:rsidR="00F508EE" w:rsidRPr="00A86DCB">
        <w:rPr>
          <w:color w:val="000000" w:themeColor="text1"/>
          <w:sz w:val="22"/>
          <w:szCs w:val="22"/>
        </w:rPr>
        <w:t xml:space="preserve"> before </w:t>
      </w:r>
      <w:ins w:id="146" w:author="slk" w:date="2018-01-22T11:54:00Z">
        <w:r>
          <w:rPr>
            <w:color w:val="000000" w:themeColor="text1"/>
            <w:sz w:val="22"/>
            <w:szCs w:val="22"/>
          </w:rPr>
          <w:t>admi</w:t>
        </w:r>
      </w:ins>
      <w:ins w:id="147" w:author="slk" w:date="2018-01-22T11:55:00Z">
        <w:r>
          <w:rPr>
            <w:color w:val="000000" w:themeColor="text1"/>
            <w:sz w:val="22"/>
            <w:szCs w:val="22"/>
          </w:rPr>
          <w:t>ni</w:t>
        </w:r>
      </w:ins>
      <w:ins w:id="148" w:author="slk" w:date="2018-01-22T11:54:00Z">
        <w:r>
          <w:rPr>
            <w:color w:val="000000" w:themeColor="text1"/>
            <w:sz w:val="22"/>
            <w:szCs w:val="22"/>
          </w:rPr>
          <w:t xml:space="preserve">stration of </w:t>
        </w:r>
      </w:ins>
      <w:ins w:id="149" w:author="slk" w:date="2018-01-22T11:55:00Z">
        <w:r>
          <w:rPr>
            <w:color w:val="000000" w:themeColor="text1"/>
            <w:sz w:val="22"/>
            <w:szCs w:val="22"/>
          </w:rPr>
          <w:t xml:space="preserve">the </w:t>
        </w:r>
      </w:ins>
      <w:ins w:id="150" w:author="slk" w:date="2018-01-22T11:54:00Z">
        <w:r>
          <w:rPr>
            <w:color w:val="000000" w:themeColor="text1"/>
            <w:sz w:val="22"/>
            <w:szCs w:val="22"/>
          </w:rPr>
          <w:t>fluid bolus</w:t>
        </w:r>
      </w:ins>
      <w:ins w:id="151" w:author="slk" w:date="2018-01-22T11:55:00Z">
        <w:r>
          <w:rPr>
            <w:color w:val="000000" w:themeColor="text1"/>
            <w:sz w:val="22"/>
            <w:szCs w:val="22"/>
          </w:rPr>
          <w:t xml:space="preserve"> therapy</w:t>
        </w:r>
      </w:ins>
      <w:r w:rsidR="00F508EE" w:rsidRPr="00A86DCB">
        <w:rPr>
          <w:color w:val="000000" w:themeColor="text1"/>
          <w:sz w:val="22"/>
          <w:szCs w:val="22"/>
        </w:rPr>
        <w:t xml:space="preserve">. </w:t>
      </w:r>
    </w:p>
    <w:p w14:paraId="668D00A4" w14:textId="77777777" w:rsidR="00F30123" w:rsidRPr="00A86DCB" w:rsidRDefault="00F30123" w:rsidP="00A86DCB">
      <w:pPr>
        <w:jc w:val="both"/>
        <w:rPr>
          <w:color w:val="000000" w:themeColor="text1"/>
          <w:sz w:val="22"/>
          <w:szCs w:val="22"/>
        </w:rPr>
      </w:pPr>
    </w:p>
    <w:p w14:paraId="7C7C3436" w14:textId="5E697B45" w:rsidR="004D0F10" w:rsidRPr="00A86DCB" w:rsidRDefault="004D0F10" w:rsidP="00A86DCB">
      <w:pPr>
        <w:jc w:val="both"/>
        <w:rPr>
          <w:color w:val="000000" w:themeColor="text1"/>
          <w:sz w:val="22"/>
          <w:szCs w:val="22"/>
        </w:rPr>
      </w:pPr>
      <w:r w:rsidRPr="00A86DCB">
        <w:rPr>
          <w:color w:val="000000" w:themeColor="text1"/>
          <w:sz w:val="22"/>
          <w:szCs w:val="22"/>
        </w:rPr>
        <w:t>Demographic</w:t>
      </w:r>
      <w:r w:rsidR="00CD0607" w:rsidRPr="00A86DCB">
        <w:rPr>
          <w:color w:val="000000" w:themeColor="text1"/>
          <w:sz w:val="22"/>
          <w:szCs w:val="22"/>
        </w:rPr>
        <w:t>s</w:t>
      </w:r>
      <w:r w:rsidRPr="00A86DCB">
        <w:rPr>
          <w:color w:val="000000" w:themeColor="text1"/>
          <w:sz w:val="22"/>
          <w:szCs w:val="22"/>
        </w:rPr>
        <w:t>:</w:t>
      </w:r>
    </w:p>
    <w:p w14:paraId="50AF6772" w14:textId="27AA7548" w:rsidR="004D0F10" w:rsidRPr="00A86DCB" w:rsidRDefault="004D0F10" w:rsidP="00A86DCB">
      <w:pPr>
        <w:pStyle w:val="a6"/>
        <w:numPr>
          <w:ilvl w:val="0"/>
          <w:numId w:val="1"/>
        </w:numPr>
        <w:jc w:val="both"/>
        <w:rPr>
          <w:rFonts w:ascii="Times New Roman" w:hAnsi="Times New Roman" w:cs="Times New Roman"/>
          <w:color w:val="000000" w:themeColor="text1"/>
          <w:sz w:val="22"/>
          <w:szCs w:val="22"/>
          <w:lang w:eastAsia="zh-CN"/>
        </w:rPr>
      </w:pPr>
      <w:r w:rsidRPr="00A86DCB">
        <w:rPr>
          <w:rFonts w:ascii="Times New Roman" w:hAnsi="Times New Roman" w:cs="Times New Roman"/>
          <w:color w:val="000000" w:themeColor="text1"/>
          <w:sz w:val="22"/>
          <w:szCs w:val="22"/>
          <w:lang w:eastAsia="zh-CN"/>
        </w:rPr>
        <w:t>Age</w:t>
      </w:r>
    </w:p>
    <w:p w14:paraId="6EEA256B" w14:textId="089615CD" w:rsidR="004D0F10" w:rsidRPr="00A86DCB" w:rsidRDefault="004D0F10" w:rsidP="00A86DCB">
      <w:pPr>
        <w:pStyle w:val="a6"/>
        <w:numPr>
          <w:ilvl w:val="0"/>
          <w:numId w:val="1"/>
        </w:numPr>
        <w:jc w:val="both"/>
        <w:rPr>
          <w:rFonts w:ascii="Times New Roman" w:hAnsi="Times New Roman" w:cs="Times New Roman"/>
          <w:color w:val="000000" w:themeColor="text1"/>
          <w:sz w:val="22"/>
          <w:szCs w:val="22"/>
          <w:lang w:eastAsia="zh-CN"/>
        </w:rPr>
      </w:pPr>
      <w:r w:rsidRPr="00A86DCB">
        <w:rPr>
          <w:rFonts w:ascii="Times New Roman" w:hAnsi="Times New Roman" w:cs="Times New Roman"/>
          <w:color w:val="000000" w:themeColor="text1"/>
          <w:sz w:val="22"/>
          <w:szCs w:val="22"/>
          <w:lang w:eastAsia="zh-CN"/>
        </w:rPr>
        <w:t>Gender</w:t>
      </w:r>
    </w:p>
    <w:p w14:paraId="19B3E24E" w14:textId="092EDC50" w:rsidR="00EB12E7" w:rsidRPr="00A86DCB" w:rsidRDefault="00B15449" w:rsidP="00A86DCB">
      <w:pPr>
        <w:pStyle w:val="a6"/>
        <w:numPr>
          <w:ilvl w:val="0"/>
          <w:numId w:val="1"/>
        </w:numPr>
        <w:jc w:val="both"/>
        <w:rPr>
          <w:rFonts w:ascii="Times New Roman" w:hAnsi="Times New Roman" w:cs="Times New Roman"/>
          <w:color w:val="000000" w:themeColor="text1"/>
          <w:sz w:val="22"/>
          <w:szCs w:val="22"/>
          <w:lang w:eastAsia="zh-CN"/>
        </w:rPr>
      </w:pPr>
      <w:ins w:id="152" w:author="slk" w:date="2018-01-22T11:54:00Z">
        <w:r>
          <w:rPr>
            <w:rFonts w:ascii="Times New Roman" w:hAnsi="Times New Roman" w:cs="Times New Roman"/>
            <w:color w:val="000000" w:themeColor="text1"/>
            <w:sz w:val="22"/>
            <w:szCs w:val="22"/>
            <w:lang w:eastAsia="zh-CN"/>
          </w:rPr>
          <w:t>Race/</w:t>
        </w:r>
      </w:ins>
      <w:r w:rsidR="00CD0607" w:rsidRPr="00A86DCB">
        <w:rPr>
          <w:rFonts w:ascii="Times New Roman" w:hAnsi="Times New Roman" w:cs="Times New Roman"/>
          <w:color w:val="000000" w:themeColor="text1"/>
          <w:sz w:val="22"/>
          <w:szCs w:val="22"/>
          <w:lang w:eastAsia="zh-CN"/>
        </w:rPr>
        <w:t>Ethnicity</w:t>
      </w:r>
    </w:p>
    <w:p w14:paraId="68BBD2E2" w14:textId="03B80A24" w:rsidR="004D0F10" w:rsidRPr="00A86DCB" w:rsidRDefault="004D0F10" w:rsidP="00A86DCB">
      <w:pPr>
        <w:pStyle w:val="a6"/>
        <w:numPr>
          <w:ilvl w:val="0"/>
          <w:numId w:val="1"/>
        </w:numPr>
        <w:jc w:val="both"/>
        <w:rPr>
          <w:rFonts w:ascii="Times New Roman" w:hAnsi="Times New Roman" w:cs="Times New Roman"/>
          <w:color w:val="000000" w:themeColor="text1"/>
          <w:sz w:val="22"/>
          <w:szCs w:val="22"/>
          <w:lang w:eastAsia="zh-CN"/>
        </w:rPr>
      </w:pPr>
      <w:r w:rsidRPr="00A86DCB">
        <w:rPr>
          <w:rFonts w:ascii="Times New Roman" w:hAnsi="Times New Roman" w:cs="Times New Roman"/>
          <w:color w:val="000000" w:themeColor="text1"/>
          <w:sz w:val="22"/>
          <w:szCs w:val="22"/>
          <w:lang w:eastAsia="zh-CN"/>
        </w:rPr>
        <w:t>A</w:t>
      </w:r>
      <w:r w:rsidR="00CD0607" w:rsidRPr="00A86DCB">
        <w:rPr>
          <w:rFonts w:ascii="Times New Roman" w:hAnsi="Times New Roman" w:cs="Times New Roman"/>
          <w:color w:val="000000" w:themeColor="text1"/>
          <w:sz w:val="22"/>
          <w:szCs w:val="22"/>
          <w:lang w:eastAsia="zh-CN"/>
        </w:rPr>
        <w:t>dmission source</w:t>
      </w:r>
    </w:p>
    <w:p w14:paraId="4669B469" w14:textId="4FD7A836" w:rsidR="00CD0607" w:rsidRPr="00B15449" w:rsidRDefault="00B15449" w:rsidP="00B15449">
      <w:pPr>
        <w:pStyle w:val="a6"/>
        <w:numPr>
          <w:ilvl w:val="0"/>
          <w:numId w:val="1"/>
        </w:numPr>
        <w:jc w:val="both"/>
        <w:rPr>
          <w:rFonts w:ascii="Times New Roman" w:hAnsi="Times New Roman" w:cs="Times New Roman"/>
          <w:color w:val="000000" w:themeColor="text1"/>
          <w:sz w:val="22"/>
          <w:szCs w:val="22"/>
          <w:lang w:eastAsia="zh-CN"/>
        </w:rPr>
      </w:pPr>
      <w:ins w:id="153" w:author="slk" w:date="2018-01-22T11:55:00Z">
        <w:r>
          <w:rPr>
            <w:rFonts w:ascii="Times New Roman" w:hAnsi="Times New Roman" w:cs="Times New Roman"/>
            <w:color w:val="000000" w:themeColor="text1"/>
            <w:sz w:val="22"/>
            <w:szCs w:val="22"/>
            <w:lang w:eastAsia="zh-CN"/>
          </w:rPr>
          <w:t>Sequential organ failure assessment (</w:t>
        </w:r>
      </w:ins>
      <w:r w:rsidR="00DA2125">
        <w:rPr>
          <w:rFonts w:ascii="Times New Roman" w:hAnsi="Times New Roman" w:cs="Times New Roman" w:hint="eastAsia"/>
          <w:color w:val="000000" w:themeColor="text1"/>
          <w:sz w:val="22"/>
          <w:szCs w:val="22"/>
          <w:lang w:eastAsia="zh-CN"/>
        </w:rPr>
        <w:t>SOFA</w:t>
      </w:r>
      <w:ins w:id="154" w:author="slk" w:date="2018-01-22T11:55:00Z">
        <w:r>
          <w:rPr>
            <w:rFonts w:ascii="Times New Roman" w:hAnsi="Times New Roman" w:cs="Times New Roman"/>
            <w:color w:val="000000" w:themeColor="text1"/>
            <w:sz w:val="22"/>
            <w:szCs w:val="22"/>
            <w:lang w:eastAsia="zh-CN"/>
          </w:rPr>
          <w:t>)</w:t>
        </w:r>
      </w:ins>
      <w:r w:rsidR="002D1AA6" w:rsidRPr="00A86DCB">
        <w:rPr>
          <w:rFonts w:ascii="Times New Roman" w:hAnsi="Times New Roman" w:cs="Times New Roman"/>
          <w:color w:val="000000" w:themeColor="text1"/>
          <w:sz w:val="22"/>
          <w:szCs w:val="22"/>
          <w:lang w:eastAsia="zh-CN"/>
        </w:rPr>
        <w:t xml:space="preserve"> score</w:t>
      </w:r>
      <w:r w:rsidR="00DA2125">
        <w:rPr>
          <w:rFonts w:ascii="Times New Roman" w:hAnsi="Times New Roman" w:cs="Times New Roman"/>
          <w:color w:val="000000" w:themeColor="text1"/>
          <w:sz w:val="22"/>
          <w:szCs w:val="22"/>
          <w:lang w:eastAsia="zh-CN"/>
        </w:rPr>
        <w:t xml:space="preserve"> on admission</w:t>
      </w:r>
      <w:ins w:id="155" w:author="slk" w:date="2018-01-22T11:55:00Z">
        <w:r>
          <w:rPr>
            <w:rFonts w:ascii="Times New Roman" w:hAnsi="Times New Roman" w:cs="Times New Roman"/>
            <w:color w:val="000000" w:themeColor="text1"/>
            <w:sz w:val="22"/>
            <w:szCs w:val="22"/>
            <w:lang w:eastAsia="zh-CN"/>
          </w:rPr>
          <w:t xml:space="preserve"> to the </w:t>
        </w:r>
      </w:ins>
      <w:r w:rsidR="00DA2125" w:rsidRPr="00B15449">
        <w:rPr>
          <w:rFonts w:ascii="Times New Roman" w:hAnsi="Times New Roman" w:cs="Times New Roman"/>
          <w:color w:val="000000" w:themeColor="text1"/>
          <w:sz w:val="22"/>
          <w:szCs w:val="22"/>
          <w:lang w:eastAsia="zh-CN"/>
        </w:rPr>
        <w:t xml:space="preserve">medical ICU </w:t>
      </w:r>
    </w:p>
    <w:p w14:paraId="603AF5DC" w14:textId="2C951FC0" w:rsidR="00CD0607" w:rsidRPr="00A86DCB" w:rsidRDefault="00CD0607" w:rsidP="00A86DCB">
      <w:pPr>
        <w:pStyle w:val="a6"/>
        <w:numPr>
          <w:ilvl w:val="0"/>
          <w:numId w:val="1"/>
        </w:numPr>
        <w:jc w:val="both"/>
        <w:rPr>
          <w:rFonts w:ascii="Times New Roman" w:hAnsi="Times New Roman" w:cs="Times New Roman"/>
          <w:color w:val="000000" w:themeColor="text1"/>
          <w:sz w:val="22"/>
          <w:szCs w:val="22"/>
          <w:lang w:eastAsia="zh-CN"/>
        </w:rPr>
      </w:pPr>
      <w:r w:rsidRPr="00A86DCB">
        <w:rPr>
          <w:rFonts w:ascii="Times New Roman" w:hAnsi="Times New Roman" w:cs="Times New Roman"/>
          <w:color w:val="000000" w:themeColor="text1"/>
          <w:sz w:val="22"/>
          <w:szCs w:val="22"/>
          <w:lang w:eastAsia="zh-CN"/>
        </w:rPr>
        <w:t>Admission diagnosis</w:t>
      </w:r>
    </w:p>
    <w:p w14:paraId="594F8F6F" w14:textId="44F6CC69" w:rsidR="000D67B1" w:rsidRPr="00A86DCB" w:rsidRDefault="000D67B1" w:rsidP="00A86DCB">
      <w:pPr>
        <w:ind w:left="360"/>
        <w:jc w:val="both"/>
        <w:rPr>
          <w:color w:val="000000" w:themeColor="text1"/>
          <w:sz w:val="22"/>
          <w:szCs w:val="22"/>
        </w:rPr>
      </w:pPr>
    </w:p>
    <w:p w14:paraId="56A20C6C" w14:textId="76103A58" w:rsidR="004D0F10" w:rsidRPr="00A86DCB" w:rsidRDefault="004D0F10" w:rsidP="00A86DCB">
      <w:pPr>
        <w:jc w:val="both"/>
        <w:rPr>
          <w:color w:val="000000" w:themeColor="text1"/>
          <w:sz w:val="22"/>
          <w:szCs w:val="22"/>
        </w:rPr>
      </w:pPr>
      <w:r w:rsidRPr="00A86DCB">
        <w:rPr>
          <w:color w:val="000000" w:themeColor="text1"/>
          <w:sz w:val="22"/>
          <w:szCs w:val="22"/>
        </w:rPr>
        <w:t>Comorbidities</w:t>
      </w:r>
      <w:r w:rsidR="00D62AC6" w:rsidRPr="00A86DCB">
        <w:rPr>
          <w:color w:val="000000" w:themeColor="text1"/>
          <w:sz w:val="22"/>
          <w:szCs w:val="22"/>
        </w:rPr>
        <w:t>:</w:t>
      </w:r>
      <w:r w:rsidR="008F6302" w:rsidRPr="00A86DCB">
        <w:rPr>
          <w:color w:val="000000" w:themeColor="text1"/>
          <w:sz w:val="22"/>
          <w:szCs w:val="22"/>
        </w:rPr>
        <w:t xml:space="preserve"> </w:t>
      </w:r>
    </w:p>
    <w:p w14:paraId="5ACFCA84" w14:textId="5F6FAD8B" w:rsidR="00691047" w:rsidRPr="00A86DCB" w:rsidRDefault="00CD0607" w:rsidP="00A86DCB">
      <w:pPr>
        <w:pStyle w:val="a6"/>
        <w:numPr>
          <w:ilvl w:val="0"/>
          <w:numId w:val="1"/>
        </w:numPr>
        <w:jc w:val="both"/>
        <w:rPr>
          <w:rFonts w:ascii="Times New Roman" w:hAnsi="Times New Roman" w:cs="Times New Roman"/>
          <w:color w:val="000000" w:themeColor="text1"/>
          <w:sz w:val="22"/>
          <w:szCs w:val="22"/>
          <w:lang w:eastAsia="zh-CN"/>
        </w:rPr>
      </w:pPr>
      <w:r w:rsidRPr="00A86DCB">
        <w:rPr>
          <w:rFonts w:ascii="Times New Roman" w:hAnsi="Times New Roman" w:cs="Times New Roman"/>
          <w:color w:val="000000" w:themeColor="text1"/>
          <w:sz w:val="22"/>
          <w:szCs w:val="22"/>
          <w:lang w:eastAsia="zh-CN"/>
        </w:rPr>
        <w:t xml:space="preserve">Identified by the </w:t>
      </w:r>
      <w:r w:rsidR="004F27E2" w:rsidRPr="00A86DCB">
        <w:rPr>
          <w:rFonts w:ascii="Times New Roman" w:hAnsi="Times New Roman" w:cs="Times New Roman"/>
          <w:color w:val="000000" w:themeColor="text1"/>
          <w:sz w:val="22"/>
          <w:szCs w:val="22"/>
          <w:lang w:eastAsia="zh-CN"/>
        </w:rPr>
        <w:t>Elixhauser ICD-9-CM coding algorithm</w:t>
      </w:r>
    </w:p>
    <w:p w14:paraId="0F071906" w14:textId="77777777" w:rsidR="003D64F1" w:rsidRPr="00A86DCB" w:rsidRDefault="003D64F1" w:rsidP="00A86DCB">
      <w:pPr>
        <w:pStyle w:val="a6"/>
        <w:jc w:val="both"/>
        <w:rPr>
          <w:rFonts w:ascii="Times New Roman" w:hAnsi="Times New Roman" w:cs="Times New Roman"/>
          <w:color w:val="000000" w:themeColor="text1"/>
          <w:sz w:val="22"/>
          <w:szCs w:val="22"/>
          <w:lang w:eastAsia="zh-CN"/>
        </w:rPr>
      </w:pPr>
    </w:p>
    <w:p w14:paraId="4F5D0523" w14:textId="180E4BDF" w:rsidR="00D9277A" w:rsidRPr="00A86DCB" w:rsidRDefault="00D9277A" w:rsidP="00A86DCB">
      <w:pPr>
        <w:jc w:val="both"/>
        <w:rPr>
          <w:rFonts w:eastAsia="Times New Roman"/>
          <w:color w:val="000000" w:themeColor="text1"/>
          <w:sz w:val="22"/>
          <w:szCs w:val="22"/>
        </w:rPr>
      </w:pPr>
      <w:r w:rsidRPr="00A86DCB">
        <w:rPr>
          <w:color w:val="000000" w:themeColor="text1"/>
          <w:sz w:val="22"/>
          <w:szCs w:val="22"/>
        </w:rPr>
        <w:t>Vital signs</w:t>
      </w:r>
      <w:r w:rsidR="00AD44F3" w:rsidRPr="00A86DCB">
        <w:rPr>
          <w:color w:val="000000" w:themeColor="text1"/>
          <w:sz w:val="22"/>
          <w:szCs w:val="22"/>
        </w:rPr>
        <w:t xml:space="preserve"> </w:t>
      </w:r>
      <w:r w:rsidR="00952256" w:rsidRPr="00A86DCB">
        <w:rPr>
          <w:color w:val="000000" w:themeColor="text1"/>
          <w:sz w:val="22"/>
          <w:szCs w:val="22"/>
        </w:rPr>
        <w:t>(</w:t>
      </w:r>
      <w:r w:rsidR="00463016" w:rsidRPr="00A86DCB">
        <w:rPr>
          <w:rFonts w:eastAsia="Times New Roman"/>
          <w:color w:val="000000" w:themeColor="text1"/>
          <w:sz w:val="22"/>
          <w:szCs w:val="22"/>
          <w:shd w:val="clear" w:color="auto" w:fill="FFFFFF"/>
        </w:rPr>
        <w:t xml:space="preserve">using the most current value at the time of bolus administration, plus features derived from up to two hours </w:t>
      </w:r>
      <w:r w:rsidR="0015637A" w:rsidRPr="00A86DCB">
        <w:rPr>
          <w:rFonts w:eastAsia="Times New Roman"/>
          <w:color w:val="000000" w:themeColor="text1"/>
          <w:sz w:val="22"/>
          <w:szCs w:val="22"/>
          <w:shd w:val="clear" w:color="auto" w:fill="FFFFFF"/>
        </w:rPr>
        <w:t>preceding</w:t>
      </w:r>
      <w:r w:rsidR="00463016" w:rsidRPr="00A86DCB">
        <w:rPr>
          <w:rFonts w:eastAsia="Times New Roman"/>
          <w:color w:val="000000" w:themeColor="text1"/>
          <w:sz w:val="22"/>
          <w:szCs w:val="22"/>
          <w:shd w:val="clear" w:color="auto" w:fill="FFFFFF"/>
        </w:rPr>
        <w:t xml:space="preserve"> the bolus</w:t>
      </w:r>
      <w:ins w:id="156" w:author="uchimido ryo" w:date="2018-01-23T18:20:00Z">
        <w:r w:rsidR="009E01F2">
          <w:rPr>
            <w:color w:val="000000" w:themeColor="text1"/>
            <w:sz w:val="22"/>
            <w:szCs w:val="22"/>
          </w:rPr>
          <w:t>):</w:t>
        </w:r>
      </w:ins>
      <w:bookmarkStart w:id="157" w:name="_GoBack"/>
      <w:bookmarkEnd w:id="157"/>
    </w:p>
    <w:p w14:paraId="284FFAAC" w14:textId="371BC621" w:rsidR="000D67B1" w:rsidRPr="00A86DCB" w:rsidRDefault="00906357" w:rsidP="00A86DCB">
      <w:pPr>
        <w:pStyle w:val="a6"/>
        <w:numPr>
          <w:ilvl w:val="0"/>
          <w:numId w:val="1"/>
        </w:numPr>
        <w:jc w:val="both"/>
        <w:rPr>
          <w:rFonts w:ascii="Times New Roman" w:hAnsi="Times New Roman" w:cs="Times New Roman"/>
          <w:color w:val="000000" w:themeColor="text1"/>
          <w:sz w:val="22"/>
          <w:szCs w:val="22"/>
          <w:lang w:eastAsia="zh-CN"/>
        </w:rPr>
      </w:pPr>
      <w:r w:rsidRPr="00A86DCB">
        <w:rPr>
          <w:rFonts w:ascii="Times New Roman" w:hAnsi="Times New Roman" w:cs="Times New Roman"/>
          <w:color w:val="000000" w:themeColor="text1"/>
          <w:sz w:val="22"/>
          <w:szCs w:val="22"/>
          <w:lang w:eastAsia="zh-CN"/>
        </w:rPr>
        <w:t>Heart rate</w:t>
      </w:r>
    </w:p>
    <w:p w14:paraId="07B35F3A" w14:textId="75B9A8F4" w:rsidR="00D9277A" w:rsidRPr="00A86DCB" w:rsidRDefault="00D9277A" w:rsidP="00A86DCB">
      <w:pPr>
        <w:pStyle w:val="a6"/>
        <w:numPr>
          <w:ilvl w:val="0"/>
          <w:numId w:val="1"/>
        </w:numPr>
        <w:jc w:val="both"/>
        <w:rPr>
          <w:rFonts w:ascii="Times New Roman" w:hAnsi="Times New Roman" w:cs="Times New Roman"/>
          <w:color w:val="000000" w:themeColor="text1"/>
          <w:sz w:val="22"/>
          <w:szCs w:val="22"/>
          <w:lang w:eastAsia="zh-CN"/>
        </w:rPr>
      </w:pPr>
      <w:r w:rsidRPr="00A86DCB">
        <w:rPr>
          <w:rFonts w:ascii="Times New Roman" w:hAnsi="Times New Roman" w:cs="Times New Roman"/>
          <w:color w:val="000000" w:themeColor="text1"/>
          <w:sz w:val="22"/>
          <w:szCs w:val="22"/>
          <w:lang w:eastAsia="zh-CN"/>
        </w:rPr>
        <w:t>R</w:t>
      </w:r>
      <w:r w:rsidR="00785199" w:rsidRPr="00A86DCB">
        <w:rPr>
          <w:rFonts w:ascii="Times New Roman" w:hAnsi="Times New Roman" w:cs="Times New Roman"/>
          <w:color w:val="000000" w:themeColor="text1"/>
          <w:sz w:val="22"/>
          <w:szCs w:val="22"/>
          <w:lang w:eastAsia="zh-CN"/>
        </w:rPr>
        <w:t>espiratory rate</w:t>
      </w:r>
    </w:p>
    <w:p w14:paraId="0758D6FE" w14:textId="6E939E16" w:rsidR="00D9277A" w:rsidRPr="00A86DCB" w:rsidRDefault="00D9277A" w:rsidP="00A86DCB">
      <w:pPr>
        <w:pStyle w:val="a6"/>
        <w:numPr>
          <w:ilvl w:val="0"/>
          <w:numId w:val="1"/>
        </w:numPr>
        <w:jc w:val="both"/>
        <w:rPr>
          <w:rFonts w:ascii="Times New Roman" w:hAnsi="Times New Roman" w:cs="Times New Roman"/>
          <w:color w:val="000000" w:themeColor="text1"/>
          <w:sz w:val="22"/>
          <w:szCs w:val="22"/>
          <w:lang w:eastAsia="zh-CN"/>
        </w:rPr>
      </w:pPr>
      <w:r w:rsidRPr="00A86DCB">
        <w:rPr>
          <w:rFonts w:ascii="Times New Roman" w:hAnsi="Times New Roman" w:cs="Times New Roman"/>
          <w:color w:val="000000" w:themeColor="text1"/>
          <w:sz w:val="22"/>
          <w:szCs w:val="22"/>
          <w:lang w:eastAsia="zh-CN"/>
        </w:rPr>
        <w:t>Temperature</w:t>
      </w:r>
    </w:p>
    <w:p w14:paraId="2EBECF7E" w14:textId="5576B3F8" w:rsidR="00785199" w:rsidRPr="00A86DCB" w:rsidRDefault="00785199" w:rsidP="00A86DCB">
      <w:pPr>
        <w:pStyle w:val="a6"/>
        <w:numPr>
          <w:ilvl w:val="0"/>
          <w:numId w:val="1"/>
        </w:numPr>
        <w:jc w:val="both"/>
        <w:rPr>
          <w:rFonts w:ascii="Times New Roman" w:hAnsi="Times New Roman" w:cs="Times New Roman"/>
          <w:color w:val="000000" w:themeColor="text1"/>
          <w:sz w:val="22"/>
          <w:szCs w:val="22"/>
          <w:lang w:eastAsia="zh-CN"/>
        </w:rPr>
      </w:pPr>
      <w:r w:rsidRPr="00A86DCB">
        <w:rPr>
          <w:rFonts w:ascii="Times New Roman" w:hAnsi="Times New Roman" w:cs="Times New Roman"/>
          <w:color w:val="000000" w:themeColor="text1"/>
          <w:sz w:val="22"/>
          <w:szCs w:val="22"/>
          <w:lang w:eastAsia="zh-CN"/>
        </w:rPr>
        <w:t>SpO2</w:t>
      </w:r>
      <w:ins w:id="158" w:author="slk" w:date="2018-01-22T11:57:00Z">
        <w:r w:rsidR="00800A6F" w:rsidRPr="00A86DCB">
          <w:rPr>
            <w:rFonts w:ascii="Times New Roman" w:hAnsi="Times New Roman" w:cs="Times New Roman"/>
            <w:color w:val="000000" w:themeColor="text1"/>
            <w:sz w:val="22"/>
            <w:szCs w:val="22"/>
            <w:lang w:eastAsia="zh-CN"/>
          </w:rPr>
          <w:t xml:space="preserve"> </w:t>
        </w:r>
      </w:ins>
    </w:p>
    <w:p w14:paraId="4127BC35" w14:textId="49404B15" w:rsidR="0015637A" w:rsidRPr="00A86DCB" w:rsidRDefault="0015637A" w:rsidP="00A86DCB">
      <w:pPr>
        <w:pStyle w:val="a6"/>
        <w:numPr>
          <w:ilvl w:val="0"/>
          <w:numId w:val="1"/>
        </w:numPr>
        <w:jc w:val="both"/>
        <w:rPr>
          <w:rFonts w:ascii="Times New Roman" w:hAnsi="Times New Roman" w:cs="Times New Roman"/>
          <w:color w:val="000000" w:themeColor="text1"/>
          <w:sz w:val="22"/>
          <w:szCs w:val="22"/>
          <w:lang w:eastAsia="zh-CN"/>
        </w:rPr>
      </w:pPr>
      <w:r w:rsidRPr="00A86DCB">
        <w:rPr>
          <w:rFonts w:ascii="Times New Roman" w:hAnsi="Times New Roman" w:cs="Times New Roman"/>
          <w:color w:val="000000" w:themeColor="text1"/>
          <w:sz w:val="22"/>
          <w:szCs w:val="22"/>
          <w:lang w:eastAsia="zh-CN"/>
        </w:rPr>
        <w:t>MAP</w:t>
      </w:r>
    </w:p>
    <w:p w14:paraId="2C6C13CC" w14:textId="1F5D06A5" w:rsidR="0015637A" w:rsidRPr="00A86DCB" w:rsidRDefault="00800A6F" w:rsidP="00A86DCB">
      <w:pPr>
        <w:pStyle w:val="a6"/>
        <w:numPr>
          <w:ilvl w:val="0"/>
          <w:numId w:val="1"/>
        </w:numPr>
        <w:jc w:val="both"/>
        <w:rPr>
          <w:rFonts w:ascii="Times New Roman" w:hAnsi="Times New Roman" w:cs="Times New Roman"/>
          <w:color w:val="000000" w:themeColor="text1"/>
          <w:sz w:val="22"/>
          <w:szCs w:val="22"/>
          <w:lang w:eastAsia="zh-CN"/>
        </w:rPr>
      </w:pPr>
      <w:ins w:id="159" w:author="slk" w:date="2018-01-22T11:57:00Z">
        <w:r>
          <w:rPr>
            <w:rFonts w:ascii="Times New Roman" w:hAnsi="Times New Roman" w:cs="Times New Roman"/>
            <w:color w:val="000000" w:themeColor="text1"/>
            <w:sz w:val="22"/>
            <w:szCs w:val="22"/>
            <w:lang w:eastAsia="zh-CN"/>
          </w:rPr>
          <w:t>Systolic blood pressure</w:t>
        </w:r>
      </w:ins>
    </w:p>
    <w:p w14:paraId="428D3387" w14:textId="4ED4B86A" w:rsidR="0015637A" w:rsidRPr="00A86DCB" w:rsidRDefault="00800A6F" w:rsidP="00A86DCB">
      <w:pPr>
        <w:pStyle w:val="a6"/>
        <w:numPr>
          <w:ilvl w:val="0"/>
          <w:numId w:val="1"/>
        </w:numPr>
        <w:jc w:val="both"/>
        <w:rPr>
          <w:rFonts w:ascii="Times New Roman" w:hAnsi="Times New Roman" w:cs="Times New Roman"/>
          <w:color w:val="000000" w:themeColor="text1"/>
          <w:sz w:val="22"/>
          <w:szCs w:val="22"/>
          <w:lang w:eastAsia="zh-CN"/>
        </w:rPr>
      </w:pPr>
      <w:ins w:id="160" w:author="slk" w:date="2018-01-22T11:57:00Z">
        <w:r>
          <w:rPr>
            <w:rFonts w:ascii="Times New Roman" w:hAnsi="Times New Roman" w:cs="Times New Roman"/>
            <w:color w:val="000000" w:themeColor="text1"/>
            <w:sz w:val="22"/>
            <w:szCs w:val="22"/>
            <w:lang w:eastAsia="zh-CN"/>
          </w:rPr>
          <w:t>Diastolic blood pressure</w:t>
        </w:r>
      </w:ins>
    </w:p>
    <w:p w14:paraId="21474B4B" w14:textId="77777777" w:rsidR="00463FE4" w:rsidRPr="00A86DCB" w:rsidRDefault="00463FE4" w:rsidP="00A86DCB">
      <w:pPr>
        <w:jc w:val="both"/>
        <w:rPr>
          <w:color w:val="000000" w:themeColor="text1"/>
          <w:sz w:val="22"/>
          <w:szCs w:val="22"/>
        </w:rPr>
      </w:pPr>
    </w:p>
    <w:p w14:paraId="47720452" w14:textId="77777777" w:rsidR="00D62AC6" w:rsidRPr="00A86DCB" w:rsidRDefault="00463FE4" w:rsidP="00A86DCB">
      <w:pPr>
        <w:jc w:val="both"/>
        <w:rPr>
          <w:color w:val="000000" w:themeColor="text1"/>
          <w:sz w:val="22"/>
          <w:szCs w:val="22"/>
        </w:rPr>
      </w:pPr>
      <w:r w:rsidRPr="00A86DCB">
        <w:rPr>
          <w:color w:val="000000" w:themeColor="text1"/>
          <w:sz w:val="22"/>
          <w:szCs w:val="22"/>
        </w:rPr>
        <w:t>Lab results</w:t>
      </w:r>
      <w:r w:rsidR="00D62AC6" w:rsidRPr="00A86DCB">
        <w:rPr>
          <w:color w:val="000000" w:themeColor="text1"/>
          <w:sz w:val="22"/>
          <w:szCs w:val="22"/>
        </w:rPr>
        <w:t>:</w:t>
      </w:r>
    </w:p>
    <w:p w14:paraId="098FC697" w14:textId="730E098F" w:rsidR="00463FE4" w:rsidRPr="00A86DCB" w:rsidRDefault="00D62AC6" w:rsidP="00A86DCB">
      <w:pPr>
        <w:jc w:val="both"/>
        <w:rPr>
          <w:color w:val="000000" w:themeColor="text1"/>
          <w:sz w:val="22"/>
          <w:szCs w:val="22"/>
        </w:rPr>
      </w:pPr>
      <w:r w:rsidRPr="00A86DCB">
        <w:rPr>
          <w:color w:val="000000" w:themeColor="text1"/>
          <w:sz w:val="22"/>
          <w:szCs w:val="22"/>
        </w:rPr>
        <w:t>-</w:t>
      </w:r>
      <w:r w:rsidRPr="00EA73A3">
        <w:rPr>
          <w:color w:val="FF0000"/>
          <w:sz w:val="22"/>
          <w:szCs w:val="22"/>
        </w:rPr>
        <w:t xml:space="preserve"> </w:t>
      </w:r>
      <w:ins w:id="161" w:author="slk" w:date="2018-01-22T11:58:00Z">
        <w:r w:rsidR="0003008A">
          <w:rPr>
            <w:color w:val="FF0000"/>
            <w:sz w:val="22"/>
            <w:szCs w:val="22"/>
          </w:rPr>
          <w:t>A</w:t>
        </w:r>
      </w:ins>
      <w:r w:rsidR="0015637A" w:rsidRPr="00EA73A3">
        <w:rPr>
          <w:color w:val="FF0000"/>
          <w:sz w:val="22"/>
          <w:szCs w:val="22"/>
        </w:rPr>
        <w:t xml:space="preserve">s </w:t>
      </w:r>
      <w:ins w:id="162" w:author="slk" w:date="2018-01-22T11:58:00Z">
        <w:r w:rsidR="0003008A">
          <w:rPr>
            <w:color w:val="FF0000"/>
            <w:sz w:val="22"/>
            <w:szCs w:val="22"/>
          </w:rPr>
          <w:t xml:space="preserve">the </w:t>
        </w:r>
      </w:ins>
      <w:r w:rsidR="0015637A" w:rsidRPr="00EA73A3">
        <w:rPr>
          <w:color w:val="FF0000"/>
          <w:sz w:val="22"/>
          <w:szCs w:val="22"/>
        </w:rPr>
        <w:t xml:space="preserve">covariates should be measured before the </w:t>
      </w:r>
      <w:ins w:id="163" w:author="slk" w:date="2018-01-22T11:58:00Z">
        <w:r w:rsidR="0003008A">
          <w:rPr>
            <w:color w:val="000000" w:themeColor="text1"/>
            <w:sz w:val="22"/>
            <w:szCs w:val="22"/>
          </w:rPr>
          <w:t>administration of the fluid bolus therapy</w:t>
        </w:r>
      </w:ins>
      <w:r w:rsidR="0015637A" w:rsidRPr="00EA73A3">
        <w:rPr>
          <w:color w:val="FF0000"/>
          <w:sz w:val="22"/>
          <w:szCs w:val="22"/>
        </w:rPr>
        <w:t>, we</w:t>
      </w:r>
      <w:ins w:id="164" w:author="slk" w:date="2018-01-22T11:58:00Z">
        <w:r w:rsidR="0003008A">
          <w:rPr>
            <w:color w:val="FF0000"/>
            <w:sz w:val="22"/>
            <w:szCs w:val="22"/>
          </w:rPr>
          <w:t xml:space="preserve"> </w:t>
        </w:r>
      </w:ins>
      <w:r w:rsidR="0015637A" w:rsidRPr="00EA73A3">
        <w:rPr>
          <w:color w:val="FF0000"/>
          <w:sz w:val="22"/>
          <w:szCs w:val="22"/>
        </w:rPr>
        <w:t>expect missing data;</w:t>
      </w:r>
      <w:ins w:id="165" w:author="uchimido ryo" w:date="2018-01-23T16:52:00Z">
        <w:r w:rsidR="002B2F36">
          <w:rPr>
            <w:color w:val="FF0000"/>
            <w:sz w:val="22"/>
            <w:szCs w:val="22"/>
          </w:rPr>
          <w:t xml:space="preserve"> </w:t>
        </w:r>
      </w:ins>
      <w:ins w:id="166" w:author="slk" w:date="2018-01-22T11:58:00Z">
        <w:del w:id="167" w:author="uchimido ryo" w:date="2018-01-23T16:52:00Z">
          <w:r w:rsidR="0003008A" w:rsidDel="002B2F36">
            <w:rPr>
              <w:color w:val="FF0000"/>
              <w:sz w:val="22"/>
              <w:szCs w:val="22"/>
            </w:rPr>
            <w:delText xml:space="preserve">, </w:delText>
          </w:r>
        </w:del>
      </w:ins>
      <w:r w:rsidR="0015637A" w:rsidRPr="00EA73A3">
        <w:rPr>
          <w:color w:val="FF0000"/>
          <w:sz w:val="22"/>
          <w:szCs w:val="22"/>
        </w:rPr>
        <w:t xml:space="preserve">we will use the </w:t>
      </w:r>
      <w:r w:rsidR="00463FE4" w:rsidRPr="00EA73A3">
        <w:rPr>
          <w:color w:val="FF0000"/>
          <w:sz w:val="22"/>
          <w:szCs w:val="22"/>
        </w:rPr>
        <w:t>last observed measurement value</w:t>
      </w:r>
      <w:r w:rsidR="0015637A" w:rsidRPr="00EA73A3">
        <w:rPr>
          <w:color w:val="FF0000"/>
          <w:sz w:val="22"/>
          <w:szCs w:val="22"/>
        </w:rPr>
        <w:t>s</w:t>
      </w:r>
      <w:r w:rsidR="00463FE4" w:rsidRPr="00EA73A3">
        <w:rPr>
          <w:color w:val="FF0000"/>
          <w:sz w:val="22"/>
          <w:szCs w:val="22"/>
        </w:rPr>
        <w:t xml:space="preserve"> before </w:t>
      </w:r>
      <w:r w:rsidR="00BE02F6" w:rsidRPr="00EA73A3">
        <w:rPr>
          <w:color w:val="FF0000"/>
          <w:sz w:val="22"/>
          <w:szCs w:val="22"/>
        </w:rPr>
        <w:t xml:space="preserve">developing </w:t>
      </w:r>
      <w:r w:rsidR="00463FE4" w:rsidRPr="00EA73A3">
        <w:rPr>
          <w:color w:val="FF0000"/>
          <w:sz w:val="22"/>
          <w:szCs w:val="22"/>
        </w:rPr>
        <w:t>hypotension</w:t>
      </w:r>
      <w:r w:rsidR="0015637A" w:rsidRPr="00EA73A3">
        <w:rPr>
          <w:color w:val="FF0000"/>
          <w:sz w:val="22"/>
          <w:szCs w:val="22"/>
        </w:rPr>
        <w:t>; otherwise, we will exclude them.</w:t>
      </w:r>
    </w:p>
    <w:p w14:paraId="2360D01E" w14:textId="77777777" w:rsidR="00AE4410" w:rsidRPr="00A86DCB" w:rsidRDefault="00AE4410" w:rsidP="00A86DCB">
      <w:pPr>
        <w:jc w:val="both"/>
        <w:rPr>
          <w:color w:val="000000" w:themeColor="text1"/>
          <w:sz w:val="22"/>
          <w:szCs w:val="22"/>
        </w:rPr>
      </w:pPr>
    </w:p>
    <w:p w14:paraId="541CDBC6" w14:textId="7DB3CBD0" w:rsidR="00AE4410" w:rsidRPr="00A86DCB" w:rsidRDefault="00AE4410" w:rsidP="00A86DCB">
      <w:pPr>
        <w:jc w:val="both"/>
        <w:rPr>
          <w:color w:val="000000" w:themeColor="text1"/>
          <w:sz w:val="22"/>
          <w:szCs w:val="22"/>
        </w:rPr>
      </w:pPr>
      <w:r w:rsidRPr="00A86DCB">
        <w:rPr>
          <w:color w:val="000000" w:themeColor="text1"/>
          <w:sz w:val="22"/>
          <w:szCs w:val="22"/>
        </w:rPr>
        <w:t>Others:</w:t>
      </w:r>
    </w:p>
    <w:p w14:paraId="5A36C02D" w14:textId="27EFACCF" w:rsidR="004D0F10" w:rsidRPr="00A86DCB" w:rsidRDefault="0015637A" w:rsidP="00A86DCB">
      <w:pPr>
        <w:pStyle w:val="a6"/>
        <w:numPr>
          <w:ilvl w:val="0"/>
          <w:numId w:val="1"/>
        </w:numPr>
        <w:jc w:val="both"/>
        <w:rPr>
          <w:rFonts w:ascii="Times New Roman" w:hAnsi="Times New Roman" w:cs="Times New Roman"/>
          <w:color w:val="000000" w:themeColor="text1"/>
          <w:sz w:val="22"/>
          <w:szCs w:val="22"/>
          <w:lang w:eastAsia="zh-CN"/>
        </w:rPr>
      </w:pPr>
      <w:r w:rsidRPr="00A86DCB">
        <w:rPr>
          <w:rFonts w:ascii="Times New Roman" w:hAnsi="Times New Roman" w:cs="Times New Roman"/>
          <w:color w:val="000000" w:themeColor="text1"/>
          <w:sz w:val="22"/>
          <w:szCs w:val="22"/>
          <w:lang w:eastAsia="zh-CN"/>
        </w:rPr>
        <w:t>Patient admission</w:t>
      </w:r>
      <w:r w:rsidR="00E25C15" w:rsidRPr="00A86DCB">
        <w:rPr>
          <w:rFonts w:ascii="Times New Roman" w:hAnsi="Times New Roman" w:cs="Times New Roman"/>
          <w:color w:val="000000" w:themeColor="text1"/>
          <w:sz w:val="22"/>
          <w:szCs w:val="22"/>
          <w:lang w:eastAsia="zh-CN"/>
        </w:rPr>
        <w:t xml:space="preserve"> weight</w:t>
      </w:r>
    </w:p>
    <w:p w14:paraId="03F7E321" w14:textId="646665BB" w:rsidR="001E157D" w:rsidRPr="00A86DCB" w:rsidRDefault="001E157D" w:rsidP="00A86DCB">
      <w:pPr>
        <w:pStyle w:val="a6"/>
        <w:numPr>
          <w:ilvl w:val="0"/>
          <w:numId w:val="1"/>
        </w:numPr>
        <w:jc w:val="both"/>
        <w:rPr>
          <w:rFonts w:ascii="Times New Roman" w:hAnsi="Times New Roman" w:cs="Times New Roman"/>
          <w:color w:val="000000" w:themeColor="text1"/>
          <w:sz w:val="22"/>
          <w:szCs w:val="22"/>
          <w:lang w:eastAsia="zh-CN"/>
        </w:rPr>
      </w:pPr>
      <w:r w:rsidRPr="00A86DCB">
        <w:rPr>
          <w:rFonts w:ascii="Times New Roman" w:hAnsi="Times New Roman" w:cs="Times New Roman"/>
          <w:color w:val="000000" w:themeColor="text1"/>
          <w:sz w:val="22"/>
          <w:szCs w:val="22"/>
          <w:lang w:eastAsia="zh-CN"/>
        </w:rPr>
        <w:t>Urine</w:t>
      </w:r>
      <w:r w:rsidR="0041689A">
        <w:rPr>
          <w:rFonts w:ascii="Times New Roman" w:hAnsi="Times New Roman" w:cs="Times New Roman"/>
          <w:color w:val="000000" w:themeColor="text1"/>
          <w:sz w:val="22"/>
          <w:szCs w:val="22"/>
          <w:lang w:eastAsia="zh-CN"/>
        </w:rPr>
        <w:t xml:space="preserve"> </w:t>
      </w:r>
      <w:r w:rsidR="00785199" w:rsidRPr="00A86DCB">
        <w:rPr>
          <w:rFonts w:ascii="Times New Roman" w:hAnsi="Times New Roman" w:cs="Times New Roman"/>
          <w:color w:val="000000" w:themeColor="text1"/>
          <w:sz w:val="22"/>
          <w:szCs w:val="22"/>
          <w:lang w:eastAsia="zh-CN"/>
        </w:rPr>
        <w:t>volume</w:t>
      </w:r>
      <w:r w:rsidR="0007718D" w:rsidRPr="00A86DCB">
        <w:rPr>
          <w:rFonts w:ascii="Times New Roman" w:hAnsi="Times New Roman" w:cs="Times New Roman"/>
          <w:color w:val="000000" w:themeColor="text1"/>
          <w:sz w:val="22"/>
          <w:szCs w:val="22"/>
          <w:lang w:eastAsia="zh-CN"/>
        </w:rPr>
        <w:t xml:space="preserve"> (</w:t>
      </w:r>
      <w:r w:rsidR="0007718D" w:rsidRPr="00A86DCB">
        <w:rPr>
          <w:rFonts w:ascii="Times New Roman" w:eastAsia="Times New Roman" w:hAnsi="Times New Roman" w:cs="Times New Roman"/>
          <w:color w:val="000000" w:themeColor="text1"/>
          <w:sz w:val="22"/>
          <w:szCs w:val="22"/>
          <w:shd w:val="clear" w:color="auto" w:fill="FFFFFF"/>
        </w:rPr>
        <w:t>two hours preceding the bolus</w:t>
      </w:r>
      <w:r w:rsidR="0007718D" w:rsidRPr="00A86DCB">
        <w:rPr>
          <w:rFonts w:ascii="Times New Roman" w:hAnsi="Times New Roman" w:cs="Times New Roman"/>
          <w:color w:val="000000" w:themeColor="text1"/>
          <w:sz w:val="22"/>
          <w:szCs w:val="22"/>
          <w:lang w:eastAsia="zh-CN"/>
        </w:rPr>
        <w:t>)</w:t>
      </w:r>
    </w:p>
    <w:p w14:paraId="592EC5F5" w14:textId="6D26101E" w:rsidR="00C90674" w:rsidRPr="00A86DCB" w:rsidRDefault="003874F9" w:rsidP="00A86DCB">
      <w:pPr>
        <w:pStyle w:val="a6"/>
        <w:numPr>
          <w:ilvl w:val="0"/>
          <w:numId w:val="1"/>
        </w:numPr>
        <w:jc w:val="both"/>
        <w:rPr>
          <w:rFonts w:ascii="Times New Roman" w:hAnsi="Times New Roman" w:cs="Times New Roman"/>
          <w:color w:val="000000" w:themeColor="text1"/>
          <w:sz w:val="22"/>
          <w:szCs w:val="22"/>
          <w:lang w:eastAsia="zh-CN"/>
        </w:rPr>
      </w:pPr>
      <w:r w:rsidRPr="00A86DCB">
        <w:rPr>
          <w:rFonts w:ascii="Times New Roman" w:hAnsi="Times New Roman" w:cs="Times New Roman"/>
          <w:color w:val="000000" w:themeColor="text1"/>
          <w:sz w:val="22"/>
          <w:szCs w:val="22"/>
          <w:lang w:eastAsia="zh-CN"/>
        </w:rPr>
        <w:t xml:space="preserve">Glasgow </w:t>
      </w:r>
      <w:r w:rsidR="00785199" w:rsidRPr="00A86DCB">
        <w:rPr>
          <w:rFonts w:ascii="Times New Roman" w:hAnsi="Times New Roman" w:cs="Times New Roman"/>
          <w:color w:val="000000" w:themeColor="text1"/>
          <w:sz w:val="22"/>
          <w:szCs w:val="22"/>
          <w:lang w:eastAsia="zh-CN"/>
        </w:rPr>
        <w:t xml:space="preserve">coma </w:t>
      </w:r>
      <w:r w:rsidRPr="00A86DCB">
        <w:rPr>
          <w:rFonts w:ascii="Times New Roman" w:hAnsi="Times New Roman" w:cs="Times New Roman"/>
          <w:color w:val="000000" w:themeColor="text1"/>
          <w:sz w:val="22"/>
          <w:szCs w:val="22"/>
          <w:lang w:eastAsia="zh-CN"/>
        </w:rPr>
        <w:t>score</w:t>
      </w:r>
      <w:r w:rsidR="0007718D" w:rsidRPr="00A86DCB">
        <w:rPr>
          <w:rFonts w:ascii="Times New Roman" w:hAnsi="Times New Roman" w:cs="Times New Roman"/>
          <w:color w:val="000000" w:themeColor="text1"/>
          <w:sz w:val="22"/>
          <w:szCs w:val="22"/>
          <w:lang w:eastAsia="zh-CN"/>
        </w:rPr>
        <w:t xml:space="preserve"> at admission</w:t>
      </w:r>
    </w:p>
    <w:p w14:paraId="1FDBDFC2" w14:textId="288DD655" w:rsidR="001A3E43" w:rsidRPr="00A86DCB" w:rsidRDefault="0007718D" w:rsidP="0041689A">
      <w:pPr>
        <w:pStyle w:val="a6"/>
        <w:numPr>
          <w:ilvl w:val="0"/>
          <w:numId w:val="1"/>
        </w:numPr>
        <w:rPr>
          <w:rFonts w:ascii="Times New Roman" w:hAnsi="Times New Roman" w:cs="Times New Roman"/>
          <w:color w:val="000000" w:themeColor="text1"/>
          <w:sz w:val="22"/>
          <w:szCs w:val="22"/>
          <w:lang w:eastAsia="zh-CN"/>
        </w:rPr>
        <w:sectPr w:rsidR="001A3E43" w:rsidRPr="00A86DCB" w:rsidSect="00A40DF7">
          <w:type w:val="continuous"/>
          <w:pgSz w:w="12240" w:h="15840"/>
          <w:pgMar w:top="1440" w:right="1440" w:bottom="1440" w:left="1440" w:header="720" w:footer="720" w:gutter="0"/>
          <w:cols w:num="2" w:space="720"/>
          <w:docGrid w:linePitch="360"/>
        </w:sectPr>
      </w:pPr>
      <w:r w:rsidRPr="00A86DCB">
        <w:rPr>
          <w:rFonts w:ascii="Times New Roman" w:hAnsi="Times New Roman" w:cs="Times New Roman"/>
          <w:color w:val="000000" w:themeColor="text1"/>
          <w:sz w:val="22"/>
          <w:szCs w:val="22"/>
          <w:lang w:eastAsia="zh-CN"/>
        </w:rPr>
        <w:t xml:space="preserve">Vasopressor use before </w:t>
      </w:r>
      <w:r w:rsidRPr="00A86DCB">
        <w:rPr>
          <w:rFonts w:ascii="Times New Roman" w:eastAsia="Times New Roman" w:hAnsi="Times New Roman" w:cs="Times New Roman"/>
          <w:color w:val="000000" w:themeColor="text1"/>
          <w:sz w:val="22"/>
          <w:szCs w:val="22"/>
          <w:shd w:val="clear" w:color="auto" w:fill="FFFFFF"/>
        </w:rPr>
        <w:t>developing hypotension</w:t>
      </w:r>
      <w:r w:rsidR="0041689A">
        <w:rPr>
          <w:rFonts w:ascii="Times New Roman" w:eastAsia="Times New Roman" w:hAnsi="Times New Roman" w:cs="Times New Roman"/>
          <w:color w:val="000000" w:themeColor="text1"/>
          <w:sz w:val="22"/>
          <w:szCs w:val="22"/>
          <w:shd w:val="clear" w:color="auto" w:fill="FFFFFF"/>
        </w:rPr>
        <w:t xml:space="preserve"> (type and rate)</w:t>
      </w:r>
    </w:p>
    <w:p w14:paraId="31400C0B" w14:textId="77777777" w:rsidR="00284D92" w:rsidRPr="00EA73A3" w:rsidRDefault="00284D92" w:rsidP="00A86DCB">
      <w:pPr>
        <w:jc w:val="both"/>
        <w:rPr>
          <w:color w:val="FF0000"/>
          <w:sz w:val="22"/>
          <w:szCs w:val="22"/>
        </w:rPr>
      </w:pPr>
    </w:p>
    <w:p w14:paraId="66657F8F" w14:textId="77777777" w:rsidR="002E10A2" w:rsidRPr="00A86DCB" w:rsidRDefault="002E10A2" w:rsidP="00A86DCB">
      <w:pPr>
        <w:jc w:val="both"/>
        <w:outlineLvl w:val="0"/>
        <w:rPr>
          <w:b/>
          <w:sz w:val="22"/>
          <w:szCs w:val="22"/>
        </w:rPr>
      </w:pPr>
      <w:r w:rsidRPr="00A86DCB">
        <w:rPr>
          <w:b/>
          <w:sz w:val="22"/>
          <w:szCs w:val="22"/>
        </w:rPr>
        <w:t>Conclusions</w:t>
      </w:r>
    </w:p>
    <w:p w14:paraId="667AF4C4" w14:textId="35480BEF" w:rsidR="00E25C15" w:rsidRPr="00A86DCB" w:rsidRDefault="00120E6A" w:rsidP="005A45D9">
      <w:pPr>
        <w:jc w:val="both"/>
        <w:rPr>
          <w:sz w:val="22"/>
          <w:szCs w:val="22"/>
          <w:lang w:eastAsia="ja-JP"/>
        </w:rPr>
      </w:pPr>
      <w:r w:rsidRPr="00A86DCB">
        <w:rPr>
          <w:sz w:val="22"/>
          <w:szCs w:val="22"/>
        </w:rPr>
        <w:t xml:space="preserve">This </w:t>
      </w:r>
      <w:ins w:id="168" w:author="slk" w:date="2018-01-22T12:00:00Z">
        <w:r w:rsidR="005A45D9">
          <w:rPr>
            <w:sz w:val="22"/>
            <w:szCs w:val="22"/>
          </w:rPr>
          <w:t xml:space="preserve">is the </w:t>
        </w:r>
      </w:ins>
      <w:r w:rsidR="00E25C15" w:rsidRPr="00A86DCB">
        <w:rPr>
          <w:sz w:val="22"/>
          <w:szCs w:val="22"/>
        </w:rPr>
        <w:t xml:space="preserve">first study </w:t>
      </w:r>
      <w:ins w:id="169" w:author="slk" w:date="2018-01-22T12:02:00Z">
        <w:r w:rsidR="005A45D9">
          <w:rPr>
            <w:sz w:val="22"/>
            <w:szCs w:val="22"/>
          </w:rPr>
          <w:t>using</w:t>
        </w:r>
      </w:ins>
      <w:r w:rsidR="00B32F0D">
        <w:rPr>
          <w:rFonts w:hint="eastAsia"/>
          <w:sz w:val="22"/>
          <w:szCs w:val="22"/>
        </w:rPr>
        <w:t xml:space="preserve"> </w:t>
      </w:r>
      <w:ins w:id="170" w:author="uchimido ryo" w:date="2018-01-23T16:55:00Z">
        <w:r w:rsidR="002B2F36">
          <w:rPr>
            <w:sz w:val="22"/>
            <w:szCs w:val="22"/>
          </w:rPr>
          <w:t>MIMIC3 database</w:t>
        </w:r>
      </w:ins>
      <w:ins w:id="171" w:author="slk" w:date="2018-01-22T12:02:00Z">
        <w:r w:rsidR="005A45D9">
          <w:rPr>
            <w:sz w:val="22"/>
            <w:szCs w:val="22"/>
            <w:lang w:eastAsia="ja-JP"/>
          </w:rPr>
          <w:t xml:space="preserve"> </w:t>
        </w:r>
      </w:ins>
      <w:ins w:id="172" w:author="slk" w:date="2018-01-22T12:03:00Z">
        <w:r w:rsidR="005A45D9">
          <w:rPr>
            <w:sz w:val="22"/>
            <w:szCs w:val="22"/>
            <w:lang w:eastAsia="ja-JP"/>
          </w:rPr>
          <w:t xml:space="preserve">to establish a </w:t>
        </w:r>
        <w:r w:rsidR="005A45D9">
          <w:rPr>
            <w:sz w:val="22"/>
            <w:szCs w:val="22"/>
          </w:rPr>
          <w:t xml:space="preserve">prediction </w:t>
        </w:r>
      </w:ins>
      <w:r w:rsidR="00E25C15" w:rsidRPr="00A86DCB">
        <w:rPr>
          <w:sz w:val="22"/>
          <w:szCs w:val="22"/>
        </w:rPr>
        <w:t xml:space="preserve">model </w:t>
      </w:r>
      <w:ins w:id="173" w:author="slk" w:date="2018-01-22T12:03:00Z">
        <w:r w:rsidR="005A45D9">
          <w:rPr>
            <w:sz w:val="22"/>
            <w:szCs w:val="22"/>
          </w:rPr>
          <w:t xml:space="preserve">for </w:t>
        </w:r>
      </w:ins>
      <w:r w:rsidR="00E25C15" w:rsidRPr="00A86DCB">
        <w:rPr>
          <w:sz w:val="22"/>
          <w:szCs w:val="22"/>
        </w:rPr>
        <w:t xml:space="preserve">the </w:t>
      </w:r>
      <w:ins w:id="174" w:author="uchimido ryo" w:date="2018-01-23T16:55:00Z">
        <w:r w:rsidR="002B2F36">
          <w:rPr>
            <w:sz w:val="22"/>
            <w:szCs w:val="22"/>
          </w:rPr>
          <w:t>blood pressure</w:t>
        </w:r>
      </w:ins>
      <w:r w:rsidR="00B32F0D">
        <w:rPr>
          <w:rFonts w:hint="eastAsia"/>
          <w:sz w:val="22"/>
          <w:szCs w:val="22"/>
        </w:rPr>
        <w:t xml:space="preserve"> </w:t>
      </w:r>
      <w:ins w:id="175" w:author="uchimido ryo" w:date="2018-01-23T16:55:00Z">
        <w:r w:rsidR="002B2F36">
          <w:rPr>
            <w:sz w:val="22"/>
            <w:szCs w:val="22"/>
          </w:rPr>
          <w:t>response to the</w:t>
        </w:r>
      </w:ins>
      <w:ins w:id="176" w:author="slk" w:date="2018-01-22T12:03:00Z">
        <w:r w:rsidR="005A45D9">
          <w:rPr>
            <w:sz w:val="22"/>
            <w:szCs w:val="22"/>
          </w:rPr>
          <w:t xml:space="preserve"> </w:t>
        </w:r>
      </w:ins>
      <w:ins w:id="177" w:author="slk" w:date="2018-01-22T12:04:00Z">
        <w:r w:rsidR="005A45D9">
          <w:rPr>
            <w:sz w:val="22"/>
            <w:szCs w:val="22"/>
          </w:rPr>
          <w:t xml:space="preserve">initial </w:t>
        </w:r>
        <w:r w:rsidR="005A45D9" w:rsidRPr="00A86DCB">
          <w:rPr>
            <w:sz w:val="22"/>
            <w:szCs w:val="22"/>
          </w:rPr>
          <w:t xml:space="preserve">fluid </w:t>
        </w:r>
        <w:r w:rsidR="005A45D9">
          <w:rPr>
            <w:sz w:val="22"/>
            <w:szCs w:val="22"/>
          </w:rPr>
          <w:t xml:space="preserve">bolus </w:t>
        </w:r>
        <w:r w:rsidR="005A45D9" w:rsidRPr="00A86DCB">
          <w:rPr>
            <w:sz w:val="22"/>
            <w:szCs w:val="22"/>
          </w:rPr>
          <w:t>therapy</w:t>
        </w:r>
        <w:r w:rsidR="005A45D9">
          <w:rPr>
            <w:sz w:val="22"/>
            <w:szCs w:val="22"/>
          </w:rPr>
          <w:t xml:space="preserve"> among ICU patients with a </w:t>
        </w:r>
      </w:ins>
      <w:ins w:id="178" w:author="slk" w:date="2018-01-22T12:03:00Z">
        <w:r w:rsidR="005A45D9" w:rsidRPr="00B45C9B">
          <w:rPr>
            <w:sz w:val="22"/>
            <w:szCs w:val="22"/>
          </w:rPr>
          <w:t>hypotensive episode</w:t>
        </w:r>
        <w:r w:rsidR="005A45D9">
          <w:rPr>
            <w:sz w:val="22"/>
            <w:szCs w:val="22"/>
          </w:rPr>
          <w:t>.</w:t>
        </w:r>
      </w:ins>
      <w:ins w:id="179" w:author="slk" w:date="2018-01-22T12:04:00Z">
        <w:r w:rsidR="005A45D9">
          <w:rPr>
            <w:sz w:val="22"/>
            <w:szCs w:val="22"/>
          </w:rPr>
          <w:t xml:space="preserve"> </w:t>
        </w:r>
      </w:ins>
      <w:r w:rsidR="00854B94" w:rsidRPr="00A86DCB">
        <w:rPr>
          <w:sz w:val="22"/>
          <w:szCs w:val="22"/>
        </w:rPr>
        <w:t>The prediction</w:t>
      </w:r>
      <w:r w:rsidR="00BE02F6" w:rsidRPr="00A86DCB">
        <w:rPr>
          <w:sz w:val="22"/>
          <w:szCs w:val="22"/>
        </w:rPr>
        <w:t xml:space="preserve"> model</w:t>
      </w:r>
      <w:ins w:id="180" w:author="slk" w:date="2018-01-22T12:05:00Z">
        <w:r w:rsidR="005A45D9">
          <w:rPr>
            <w:sz w:val="22"/>
            <w:szCs w:val="22"/>
          </w:rPr>
          <w:t xml:space="preserve"> will be in interest </w:t>
        </w:r>
      </w:ins>
      <w:r w:rsidR="00BE02F6" w:rsidRPr="00A86DCB">
        <w:rPr>
          <w:sz w:val="22"/>
          <w:szCs w:val="22"/>
        </w:rPr>
        <w:t>for physi</w:t>
      </w:r>
      <w:r w:rsidR="007477E2" w:rsidRPr="00A86DCB">
        <w:rPr>
          <w:sz w:val="22"/>
          <w:szCs w:val="22"/>
        </w:rPr>
        <w:t>cian</w:t>
      </w:r>
      <w:ins w:id="181" w:author="slk" w:date="2018-01-22T12:11:00Z">
        <w:r w:rsidR="00D418FE">
          <w:rPr>
            <w:sz w:val="22"/>
            <w:szCs w:val="22"/>
          </w:rPr>
          <w:t>s</w:t>
        </w:r>
      </w:ins>
      <w:r w:rsidR="007477E2" w:rsidRPr="00A86DCB">
        <w:rPr>
          <w:sz w:val="22"/>
          <w:szCs w:val="22"/>
        </w:rPr>
        <w:t xml:space="preserve"> to </w:t>
      </w:r>
      <w:r w:rsidR="00BE02F6" w:rsidRPr="00A86DCB">
        <w:rPr>
          <w:sz w:val="22"/>
          <w:szCs w:val="22"/>
        </w:rPr>
        <w:t xml:space="preserve">provide appropriate </w:t>
      </w:r>
      <w:ins w:id="182" w:author="slk" w:date="2018-01-22T12:08:00Z">
        <w:r w:rsidR="00313718">
          <w:rPr>
            <w:sz w:val="22"/>
            <w:szCs w:val="22"/>
          </w:rPr>
          <w:t>fluid therapy</w:t>
        </w:r>
      </w:ins>
      <w:ins w:id="183" w:author="slk" w:date="2018-01-22T12:12:00Z">
        <w:r w:rsidR="00D418FE">
          <w:rPr>
            <w:sz w:val="22"/>
            <w:szCs w:val="22"/>
          </w:rPr>
          <w:t>.</w:t>
        </w:r>
      </w:ins>
      <w:ins w:id="184" w:author="slk" w:date="2018-01-22T12:08:00Z">
        <w:r w:rsidR="00313718">
          <w:rPr>
            <w:sz w:val="22"/>
            <w:szCs w:val="22"/>
          </w:rPr>
          <w:t xml:space="preserve"> </w:t>
        </w:r>
      </w:ins>
      <w:ins w:id="185" w:author="slk" w:date="2018-01-22T12:13:00Z">
        <w:r w:rsidR="00D418FE">
          <w:rPr>
            <w:sz w:val="22"/>
            <w:szCs w:val="22"/>
          </w:rPr>
          <w:t>Further, we can</w:t>
        </w:r>
      </w:ins>
      <w:r w:rsidR="007477E2" w:rsidRPr="00A86DCB">
        <w:rPr>
          <w:sz w:val="22"/>
          <w:szCs w:val="22"/>
        </w:rPr>
        <w:t xml:space="preserve"> extend the model to</w:t>
      </w:r>
      <w:ins w:id="186" w:author="slk" w:date="2018-01-22T12:14:00Z">
        <w:r w:rsidR="00D418FE">
          <w:rPr>
            <w:sz w:val="22"/>
            <w:szCs w:val="22"/>
          </w:rPr>
          <w:t xml:space="preserve"> not only the initial </w:t>
        </w:r>
      </w:ins>
      <w:ins w:id="187" w:author="slk" w:date="2018-01-22T12:15:00Z">
        <w:r w:rsidR="00D418FE">
          <w:rPr>
            <w:color w:val="000000" w:themeColor="text1"/>
            <w:sz w:val="22"/>
            <w:szCs w:val="22"/>
          </w:rPr>
          <w:t xml:space="preserve">fluid bolus therapy </w:t>
        </w:r>
      </w:ins>
      <w:ins w:id="188" w:author="slk" w:date="2018-01-22T12:14:00Z">
        <w:r w:rsidR="00D418FE">
          <w:rPr>
            <w:sz w:val="22"/>
            <w:szCs w:val="22"/>
          </w:rPr>
          <w:t xml:space="preserve">but </w:t>
        </w:r>
      </w:ins>
      <w:ins w:id="189" w:author="slk" w:date="2018-01-22T12:16:00Z">
        <w:r w:rsidR="00D418FE">
          <w:rPr>
            <w:sz w:val="22"/>
            <w:szCs w:val="22"/>
          </w:rPr>
          <w:t xml:space="preserve">also </w:t>
        </w:r>
      </w:ins>
      <w:ins w:id="190" w:author="slk" w:date="2018-01-22T12:14:00Z">
        <w:r w:rsidR="00D418FE">
          <w:rPr>
            <w:sz w:val="22"/>
            <w:szCs w:val="22"/>
          </w:rPr>
          <w:t>fu</w:t>
        </w:r>
      </w:ins>
      <w:ins w:id="191" w:author="slk" w:date="2018-01-22T12:15:00Z">
        <w:r w:rsidR="00D418FE">
          <w:rPr>
            <w:sz w:val="22"/>
            <w:szCs w:val="22"/>
          </w:rPr>
          <w:t xml:space="preserve">rther </w:t>
        </w:r>
      </w:ins>
      <w:ins w:id="192" w:author="slk" w:date="2018-01-22T12:14:00Z">
        <w:r w:rsidR="00D418FE">
          <w:rPr>
            <w:color w:val="000000" w:themeColor="text1"/>
            <w:sz w:val="22"/>
            <w:szCs w:val="22"/>
          </w:rPr>
          <w:t xml:space="preserve">fluid therapies </w:t>
        </w:r>
      </w:ins>
      <w:r w:rsidR="007477E2" w:rsidRPr="00A86DCB">
        <w:rPr>
          <w:sz w:val="22"/>
          <w:szCs w:val="22"/>
        </w:rPr>
        <w:t xml:space="preserve">in the </w:t>
      </w:r>
      <w:ins w:id="193" w:author="slk" w:date="2018-01-22T12:15:00Z">
        <w:r w:rsidR="00D418FE">
          <w:rPr>
            <w:sz w:val="22"/>
            <w:szCs w:val="22"/>
          </w:rPr>
          <w:t xml:space="preserve">patients’ </w:t>
        </w:r>
      </w:ins>
      <w:r w:rsidR="007477E2" w:rsidRPr="00A86DCB">
        <w:rPr>
          <w:sz w:val="22"/>
          <w:szCs w:val="22"/>
        </w:rPr>
        <w:t>ICU</w:t>
      </w:r>
      <w:ins w:id="194" w:author="slk" w:date="2018-01-22T12:15:00Z">
        <w:r w:rsidR="00D418FE">
          <w:rPr>
            <w:sz w:val="22"/>
            <w:szCs w:val="22"/>
          </w:rPr>
          <w:t xml:space="preserve"> stay</w:t>
        </w:r>
      </w:ins>
      <w:r w:rsidR="007477E2" w:rsidRPr="00A86DCB">
        <w:rPr>
          <w:sz w:val="22"/>
          <w:szCs w:val="22"/>
        </w:rPr>
        <w:t>.</w:t>
      </w:r>
    </w:p>
    <w:p w14:paraId="37BE8D38" w14:textId="77777777" w:rsidR="009363E7" w:rsidRPr="00A86DCB" w:rsidRDefault="009363E7" w:rsidP="00A86DCB">
      <w:pPr>
        <w:jc w:val="both"/>
        <w:outlineLvl w:val="0"/>
        <w:rPr>
          <w:sz w:val="22"/>
          <w:szCs w:val="22"/>
        </w:rPr>
      </w:pPr>
    </w:p>
    <w:p w14:paraId="26796C92" w14:textId="77777777" w:rsidR="002E10A2" w:rsidRPr="00A86DCB" w:rsidRDefault="002E10A2" w:rsidP="00A86DCB">
      <w:pPr>
        <w:jc w:val="both"/>
        <w:outlineLvl w:val="0"/>
        <w:rPr>
          <w:b/>
          <w:sz w:val="22"/>
          <w:szCs w:val="22"/>
        </w:rPr>
      </w:pPr>
      <w:r w:rsidRPr="00A86DCB">
        <w:rPr>
          <w:b/>
          <w:sz w:val="22"/>
          <w:szCs w:val="22"/>
        </w:rPr>
        <w:t>Acknowledgements</w:t>
      </w:r>
    </w:p>
    <w:p w14:paraId="1B46D1DE" w14:textId="0F275A54" w:rsidR="002E10A2" w:rsidRPr="00A86DCB" w:rsidRDefault="00E25C15" w:rsidP="00A86DCB">
      <w:pPr>
        <w:jc w:val="both"/>
        <w:rPr>
          <w:sz w:val="22"/>
          <w:szCs w:val="22"/>
        </w:rPr>
      </w:pPr>
      <w:r w:rsidRPr="00A86DCB">
        <w:rPr>
          <w:sz w:val="22"/>
          <w:szCs w:val="22"/>
        </w:rPr>
        <w:t>I would like</w:t>
      </w:r>
      <w:r w:rsidR="009578DE" w:rsidRPr="00A86DCB">
        <w:rPr>
          <w:sz w:val="22"/>
          <w:szCs w:val="22"/>
        </w:rPr>
        <w:t xml:space="preserve"> to</w:t>
      </w:r>
      <w:r w:rsidRPr="00A86DCB">
        <w:rPr>
          <w:sz w:val="22"/>
          <w:szCs w:val="22"/>
        </w:rPr>
        <w:t xml:space="preserve"> thank Professor</w:t>
      </w:r>
      <w:r w:rsidR="002E10A2" w:rsidRPr="00A86DCB">
        <w:rPr>
          <w:sz w:val="22"/>
          <w:szCs w:val="22"/>
        </w:rPr>
        <w:t xml:space="preserve"> </w:t>
      </w:r>
      <w:r w:rsidRPr="00A86DCB">
        <w:rPr>
          <w:sz w:val="22"/>
          <w:szCs w:val="22"/>
        </w:rPr>
        <w:t xml:space="preserve">Jessa </w:t>
      </w:r>
      <w:r w:rsidR="002E10A2" w:rsidRPr="00A86DCB">
        <w:rPr>
          <w:sz w:val="22"/>
          <w:szCs w:val="22"/>
        </w:rPr>
        <w:t xml:space="preserve">Raffa, Ms. Shiya Yi, and Dr. Ryo </w:t>
      </w:r>
      <w:r w:rsidR="00DA2125">
        <w:rPr>
          <w:sz w:val="22"/>
          <w:szCs w:val="22"/>
        </w:rPr>
        <w:t>Uchimi</w:t>
      </w:r>
      <w:r w:rsidRPr="00A86DCB">
        <w:rPr>
          <w:sz w:val="22"/>
          <w:szCs w:val="22"/>
        </w:rPr>
        <w:t xml:space="preserve">do </w:t>
      </w:r>
      <w:r w:rsidR="002E10A2" w:rsidRPr="00A86DCB">
        <w:rPr>
          <w:sz w:val="22"/>
          <w:szCs w:val="22"/>
        </w:rPr>
        <w:t xml:space="preserve">for their </w:t>
      </w:r>
      <w:r w:rsidRPr="00A86DCB">
        <w:rPr>
          <w:sz w:val="22"/>
          <w:szCs w:val="22"/>
        </w:rPr>
        <w:t>great support</w:t>
      </w:r>
      <w:r w:rsidR="009578DE" w:rsidRPr="00A86DCB">
        <w:rPr>
          <w:sz w:val="22"/>
          <w:szCs w:val="22"/>
        </w:rPr>
        <w:t>s</w:t>
      </w:r>
      <w:r w:rsidRPr="00A86DCB">
        <w:rPr>
          <w:sz w:val="22"/>
          <w:szCs w:val="22"/>
        </w:rPr>
        <w:t xml:space="preserve"> to this</w:t>
      </w:r>
      <w:r w:rsidR="002E10A2" w:rsidRPr="00A86DCB">
        <w:rPr>
          <w:sz w:val="22"/>
          <w:szCs w:val="22"/>
        </w:rPr>
        <w:t xml:space="preserve"> proposal.</w:t>
      </w:r>
    </w:p>
    <w:p w14:paraId="06EDE74D" w14:textId="77777777" w:rsidR="002E10A2" w:rsidRPr="00A86DCB" w:rsidRDefault="002E10A2" w:rsidP="00A86DCB">
      <w:pPr>
        <w:jc w:val="both"/>
        <w:rPr>
          <w:sz w:val="22"/>
          <w:szCs w:val="22"/>
        </w:rPr>
      </w:pPr>
    </w:p>
    <w:p w14:paraId="6EE12C39" w14:textId="215FEB4A" w:rsidR="009E5CB3" w:rsidRDefault="002E10A2" w:rsidP="00A86DCB">
      <w:pPr>
        <w:jc w:val="both"/>
        <w:rPr>
          <w:b/>
          <w:sz w:val="22"/>
          <w:szCs w:val="22"/>
        </w:rPr>
      </w:pPr>
      <w:r w:rsidRPr="00A86DCB">
        <w:rPr>
          <w:b/>
          <w:sz w:val="22"/>
          <w:szCs w:val="22"/>
        </w:rPr>
        <w:t>Reference</w:t>
      </w:r>
      <w:r w:rsidR="002D1AA6" w:rsidRPr="00A86DCB">
        <w:rPr>
          <w:b/>
          <w:sz w:val="22"/>
          <w:szCs w:val="22"/>
        </w:rPr>
        <w:t>s</w:t>
      </w:r>
    </w:p>
    <w:p w14:paraId="2B686274" w14:textId="51D6B7B8" w:rsidR="00DA51B4" w:rsidRPr="00DA51B4" w:rsidRDefault="00DA51B4" w:rsidP="00A662AD">
      <w:pPr>
        <w:jc w:val="both"/>
        <w:rPr>
          <w:b/>
          <w:sz w:val="22"/>
          <w:szCs w:val="22"/>
        </w:rPr>
      </w:pPr>
    </w:p>
    <w:p w14:paraId="391204AC" w14:textId="77777777" w:rsidR="00DA51B4" w:rsidRPr="00A86DCB" w:rsidRDefault="00DA51B4" w:rsidP="00A86DCB">
      <w:pPr>
        <w:jc w:val="both"/>
        <w:rPr>
          <w:b/>
          <w:sz w:val="22"/>
          <w:szCs w:val="22"/>
        </w:rPr>
      </w:pPr>
    </w:p>
    <w:sectPr w:rsidR="00DA51B4" w:rsidRPr="00A86DCB" w:rsidSect="00D77588">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1" w:author="uchimido ryo" w:date="2018-01-23T18:06:00Z" w:initials="ru">
    <w:p w14:paraId="612BB38A" w14:textId="77777777" w:rsidR="002B2F36" w:rsidRPr="002B2F36" w:rsidRDefault="002B2F36" w:rsidP="002B2F36">
      <w:pPr>
        <w:pStyle w:val="ac"/>
      </w:pPr>
      <w:r>
        <w:rPr>
          <w:rStyle w:val="ab"/>
        </w:rPr>
        <w:annotationRef/>
      </w:r>
      <w:r w:rsidRPr="002B2F36">
        <w:t xml:space="preserve"> 2. Boyd JH, Forbes J, Nakada TA, Walley KR, Russell JA. Fluid resuscita‐ tion in septic shock: a positive uid balance and elevated central venous pressure are associated with increased mortality. Crit Care Med. 2011;39:259–65. </w:t>
      </w:r>
    </w:p>
    <w:p w14:paraId="64939C3B" w14:textId="77777777" w:rsidR="002B2F36" w:rsidRPr="002B2F36" w:rsidRDefault="002B2F36" w:rsidP="002B2F36">
      <w:pPr>
        <w:pStyle w:val="ac"/>
      </w:pPr>
      <w:r w:rsidRPr="002B2F36">
        <w:t xml:space="preserve">3. Vincent JL, Sakr Y, Sprung CL, Ranieri VM, Reinhart K, Gerlach H, et al. Sepsis in European intensive care units: results of the SOAP study. Crit Care Med. 2006;34:344–53. </w:t>
      </w:r>
    </w:p>
    <w:p w14:paraId="0DDD813E" w14:textId="77777777" w:rsidR="002B2F36" w:rsidRPr="002B2F36" w:rsidRDefault="002B2F36" w:rsidP="002B2F36">
      <w:pPr>
        <w:pStyle w:val="ac"/>
      </w:pPr>
      <w:r w:rsidRPr="002B2F36">
        <w:t xml:space="preserve">4. Micek ST, McEvoy C, McKenzie M, Hampton N, Doherty JA, Kollef MH. Fluid balance and cardiac function in septic shock as predictors of hospi‐ tal mortality. Crit Care. 2013;17:R246. </w:t>
      </w:r>
    </w:p>
    <w:p w14:paraId="05B3DA07" w14:textId="77777777" w:rsidR="002B2F36" w:rsidRPr="002B2F36" w:rsidRDefault="002B2F36" w:rsidP="002B2F36">
      <w:pPr>
        <w:pStyle w:val="ac"/>
      </w:pPr>
      <w:r w:rsidRPr="002B2F36">
        <w:t xml:space="preserve">5. Murphy CV, Schramm GE, Doherty JA, Reichley RM, Gajic O, Afessa B, et al. The importance of uid management in acute lung injury secondary to septic shock. Chest. 2009;136:102–9. </w:t>
      </w:r>
    </w:p>
    <w:p w14:paraId="5FC0025A" w14:textId="77777777" w:rsidR="002B2F36" w:rsidRPr="002B2F36" w:rsidRDefault="002B2F36" w:rsidP="002B2F36">
      <w:pPr>
        <w:pStyle w:val="ac"/>
      </w:pPr>
      <w:r w:rsidRPr="002B2F36">
        <w:t xml:space="preserve">6. Rosenberg AL, Dechert RE, Park PK, Bartlett RH, Network NNA. Review of a large clinical series: association of cumulative uid balance on outcome in acute lung injury: a retrospective review of the ARDSnet tidal volume study cohort. J Intensive Care Med. 2009;24:35–46. </w:t>
      </w:r>
    </w:p>
    <w:p w14:paraId="64271F4B" w14:textId="77777777" w:rsidR="002B2F36" w:rsidRPr="002B2F36" w:rsidRDefault="002B2F36" w:rsidP="002B2F36">
      <w:pPr>
        <w:pStyle w:val="ac"/>
      </w:pPr>
      <w:r w:rsidRPr="002B2F36">
        <w:t xml:space="preserve">7. Jozwiak M, Silva S, Persichini R, Anguel N, Osman D, Richard C, et al. Extravascular lung water is an independent prognostic factor in patients with acute respiratory distress syndrome. Crit Care Med. 2013;41:472–80. </w:t>
      </w:r>
    </w:p>
    <w:p w14:paraId="4BE86FF7" w14:textId="77777777" w:rsidR="002B2F36" w:rsidRPr="002B2F36" w:rsidRDefault="002B2F36" w:rsidP="002B2F36">
      <w:pPr>
        <w:pStyle w:val="ac"/>
      </w:pPr>
      <w:r w:rsidRPr="002B2F36">
        <w:t xml:space="preserve">8. Kirkpatrick AW, Roberts DJ, De Waele J, Jaeschke R, Malbrain ML, De Keulenaer B, et al. Intra‐abdominal hypertension and the abdominal compartment syndrome: updated consensus de nitions and clinical practice guidelines from the World Society of the Abdominal Compart‐ ment Syndrome. Intensive Care Med. 2013;39:1190–206. </w:t>
      </w:r>
    </w:p>
    <w:p w14:paraId="2F1C29E7" w14:textId="77777777" w:rsidR="002B2F36" w:rsidRPr="002B2F36" w:rsidRDefault="002B2F36" w:rsidP="002B2F36">
      <w:pPr>
        <w:pStyle w:val="ac"/>
      </w:pPr>
      <w:r w:rsidRPr="002B2F36">
        <w:t xml:space="preserve">9. Bouchard J, Soroko SB, Chertow GM, Himmelfarb J, Ikizler TA, Paganini EP, et al. Fluid accumulation, survival and recovery of kidney function in critically ill patients with acute kidney injury. Kidney Int. 2009;76:422–7. </w:t>
      </w:r>
    </w:p>
    <w:p w14:paraId="66804E38" w14:textId="77777777" w:rsidR="002B2F36" w:rsidRPr="002B2F36" w:rsidRDefault="002B2F36" w:rsidP="002B2F36">
      <w:pPr>
        <w:pStyle w:val="ac"/>
      </w:pPr>
      <w:r w:rsidRPr="002B2F36">
        <w:t xml:space="preserve">10. Payen D, de Pont AC, Sakr Y, Spies C, Reinhart K, Vincent JL, et al. A posi‐ tive uid balance is associated with a worse outcome in patients with acute renal failure. Crit Care. 2008;12:R74. </w:t>
      </w:r>
    </w:p>
    <w:p w14:paraId="6345A93C" w14:textId="77777777" w:rsidR="002B2F36" w:rsidRPr="002B2F36" w:rsidRDefault="002B2F36" w:rsidP="002B2F36">
      <w:pPr>
        <w:pStyle w:val="ac"/>
      </w:pPr>
      <w:r w:rsidRPr="002B2F36">
        <w:t xml:space="preserve">11. Benes J, Kirov M, Kuzkov V, Lainscak M, Molnar Z, Voga G, et al. Fluid therapy: double‐edged sword during critical care? Biomed Res Int. 2015;2015:729075. </w:t>
      </w:r>
    </w:p>
    <w:p w14:paraId="73FDF449" w14:textId="70918C2D" w:rsidR="002B2F36" w:rsidRDefault="002B2F36">
      <w:pPr>
        <w:pStyle w:val="ac"/>
      </w:pP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5C51B6" w14:textId="77777777" w:rsidR="005A45D9" w:rsidRDefault="005A45D9" w:rsidP="00906357">
      <w:r>
        <w:separator/>
      </w:r>
    </w:p>
  </w:endnote>
  <w:endnote w:type="continuationSeparator" w:id="0">
    <w:p w14:paraId="6929C3EA" w14:textId="77777777" w:rsidR="005A45D9" w:rsidRDefault="005A45D9" w:rsidP="009063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1" w:usb1="080E0000" w:usb2="00000010" w:usb3="00000000" w:csb0="0004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Yu Gothic Light">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Yu Mincho">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E300A5" w14:textId="77777777" w:rsidR="005A45D9" w:rsidRDefault="005A45D9" w:rsidP="00B77872">
    <w:pPr>
      <w:pStyle w:val="af0"/>
      <w:framePr w:wrap="none" w:vAnchor="text" w:hAnchor="margin" w:xAlign="center" w:y="1"/>
      <w:rPr>
        <w:rStyle w:val="af2"/>
      </w:rPr>
    </w:pPr>
    <w:r>
      <w:rPr>
        <w:rStyle w:val="af2"/>
      </w:rPr>
      <w:fldChar w:fldCharType="begin"/>
    </w:r>
    <w:r>
      <w:rPr>
        <w:rStyle w:val="af2"/>
      </w:rPr>
      <w:instrText xml:space="preserve">PAGE  </w:instrText>
    </w:r>
    <w:r>
      <w:rPr>
        <w:rStyle w:val="af2"/>
      </w:rPr>
      <w:fldChar w:fldCharType="end"/>
    </w:r>
  </w:p>
  <w:p w14:paraId="5352ADD1" w14:textId="77777777" w:rsidR="005A45D9" w:rsidRDefault="005A45D9">
    <w:pPr>
      <w:pStyle w:val="af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7C3846" w14:textId="77777777" w:rsidR="005A45D9" w:rsidRPr="00A40DF7" w:rsidRDefault="005A45D9" w:rsidP="00B77872">
    <w:pPr>
      <w:pStyle w:val="af0"/>
      <w:framePr w:wrap="none" w:vAnchor="text" w:hAnchor="margin" w:xAlign="center" w:y="1"/>
      <w:rPr>
        <w:rStyle w:val="af2"/>
        <w:rFonts w:ascii="Times New Roman" w:hAnsi="Times New Roman" w:cs="Times New Roman"/>
        <w:sz w:val="22"/>
        <w:szCs w:val="22"/>
      </w:rPr>
    </w:pPr>
    <w:r w:rsidRPr="00A40DF7">
      <w:rPr>
        <w:rStyle w:val="af2"/>
        <w:rFonts w:ascii="Times New Roman" w:hAnsi="Times New Roman" w:cs="Times New Roman"/>
        <w:sz w:val="22"/>
        <w:szCs w:val="22"/>
      </w:rPr>
      <w:fldChar w:fldCharType="begin"/>
    </w:r>
    <w:r w:rsidRPr="00A40DF7">
      <w:rPr>
        <w:rStyle w:val="af2"/>
        <w:rFonts w:ascii="Times New Roman" w:hAnsi="Times New Roman" w:cs="Times New Roman"/>
        <w:sz w:val="22"/>
        <w:szCs w:val="22"/>
      </w:rPr>
      <w:instrText xml:space="preserve">PAGE  </w:instrText>
    </w:r>
    <w:r w:rsidRPr="00A40DF7">
      <w:rPr>
        <w:rStyle w:val="af2"/>
        <w:rFonts w:ascii="Times New Roman" w:hAnsi="Times New Roman" w:cs="Times New Roman"/>
        <w:sz w:val="22"/>
        <w:szCs w:val="22"/>
      </w:rPr>
      <w:fldChar w:fldCharType="separate"/>
    </w:r>
    <w:r w:rsidR="009E01F2">
      <w:rPr>
        <w:rStyle w:val="af2"/>
        <w:rFonts w:ascii="Times New Roman" w:hAnsi="Times New Roman" w:cs="Times New Roman"/>
        <w:noProof/>
        <w:sz w:val="22"/>
        <w:szCs w:val="22"/>
      </w:rPr>
      <w:t>1</w:t>
    </w:r>
    <w:r w:rsidRPr="00A40DF7">
      <w:rPr>
        <w:rStyle w:val="af2"/>
        <w:rFonts w:ascii="Times New Roman" w:hAnsi="Times New Roman" w:cs="Times New Roman"/>
        <w:sz w:val="22"/>
        <w:szCs w:val="22"/>
      </w:rPr>
      <w:fldChar w:fldCharType="end"/>
    </w:r>
  </w:p>
  <w:p w14:paraId="60B33EC7" w14:textId="77777777" w:rsidR="005A45D9" w:rsidRPr="00A40DF7" w:rsidRDefault="005A45D9">
    <w:pPr>
      <w:pStyle w:val="af0"/>
      <w:rPr>
        <w:rFonts w:ascii="Times New Roman" w:hAnsi="Times New Roman" w:cs="Times New Roman"/>
        <w:sz w:val="22"/>
        <w:szCs w:val="2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C19D6E" w14:textId="77777777" w:rsidR="005A45D9" w:rsidRDefault="005A45D9" w:rsidP="00906357">
      <w:r>
        <w:separator/>
      </w:r>
    </w:p>
  </w:footnote>
  <w:footnote w:type="continuationSeparator" w:id="0">
    <w:p w14:paraId="4B7AC0E3" w14:textId="77777777" w:rsidR="005A45D9" w:rsidRDefault="005A45D9" w:rsidP="0090635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0C6466"/>
    <w:multiLevelType w:val="hybridMultilevel"/>
    <w:tmpl w:val="B230787C"/>
    <w:lvl w:ilvl="0" w:tplc="ED546B96">
      <w:start w:val="1"/>
      <w:numFmt w:val="bullet"/>
      <w:lvlText w:val="-"/>
      <w:lvlJc w:val="left"/>
      <w:pPr>
        <w:ind w:left="720" w:hanging="360"/>
      </w:pPr>
      <w:rPr>
        <w:rFonts w:ascii="Times New Roman" w:eastAsia="宋体"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8D204C"/>
    <w:multiLevelType w:val="hybridMultilevel"/>
    <w:tmpl w:val="596E3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6038AF"/>
    <w:multiLevelType w:val="hybridMultilevel"/>
    <w:tmpl w:val="DEDE7E4E"/>
    <w:lvl w:ilvl="0" w:tplc="DFECEDD6">
      <w:start w:val="2"/>
      <w:numFmt w:val="bullet"/>
      <w:lvlText w:val=""/>
      <w:lvlJc w:val="left"/>
      <w:pPr>
        <w:ind w:left="720" w:hanging="360"/>
      </w:pPr>
      <w:rPr>
        <w:rFonts w:ascii="Times New Roman" w:eastAsia="宋体"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AB79A6"/>
    <w:multiLevelType w:val="hybridMultilevel"/>
    <w:tmpl w:val="69D6B1C0"/>
    <w:lvl w:ilvl="0" w:tplc="C4769C0E">
      <w:start w:val="5"/>
      <w:numFmt w:val="bullet"/>
      <w:lvlText w:val="-"/>
      <w:lvlJc w:val="left"/>
      <w:pPr>
        <w:ind w:left="720" w:hanging="360"/>
      </w:pPr>
      <w:rPr>
        <w:rFonts w:ascii="Times New Roman" w:eastAsia="宋体"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B73EF1"/>
    <w:multiLevelType w:val="hybridMultilevel"/>
    <w:tmpl w:val="D5FA7A74"/>
    <w:lvl w:ilvl="0" w:tplc="8880377A">
      <w:start w:val="1"/>
      <w:numFmt w:val="bullet"/>
      <w:lvlText w:val="-"/>
      <w:lvlJc w:val="left"/>
      <w:pPr>
        <w:ind w:left="720" w:hanging="360"/>
      </w:pPr>
      <w:rPr>
        <w:rFonts w:ascii="Times New Roman" w:eastAsia="宋体"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426A8F"/>
    <w:multiLevelType w:val="hybridMultilevel"/>
    <w:tmpl w:val="FA9E4774"/>
    <w:lvl w:ilvl="0" w:tplc="E8A6D5B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bordersDoNotSurroundHeader/>
  <w:bordersDoNotSurroundFooter/>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0A2"/>
    <w:rsid w:val="00000736"/>
    <w:rsid w:val="000017E5"/>
    <w:rsid w:val="00001E31"/>
    <w:rsid w:val="00027AB8"/>
    <w:rsid w:val="0003008A"/>
    <w:rsid w:val="00030CD9"/>
    <w:rsid w:val="00044452"/>
    <w:rsid w:val="000473A5"/>
    <w:rsid w:val="0005165C"/>
    <w:rsid w:val="00052A3B"/>
    <w:rsid w:val="00057B7F"/>
    <w:rsid w:val="0006331D"/>
    <w:rsid w:val="000710A0"/>
    <w:rsid w:val="00071549"/>
    <w:rsid w:val="000737CF"/>
    <w:rsid w:val="0007718D"/>
    <w:rsid w:val="00082341"/>
    <w:rsid w:val="000A64BF"/>
    <w:rsid w:val="000B00C3"/>
    <w:rsid w:val="000B0E35"/>
    <w:rsid w:val="000C4113"/>
    <w:rsid w:val="000D0916"/>
    <w:rsid w:val="000D0D31"/>
    <w:rsid w:val="000D539B"/>
    <w:rsid w:val="000D67B1"/>
    <w:rsid w:val="000F73BE"/>
    <w:rsid w:val="00103EC7"/>
    <w:rsid w:val="00120E6A"/>
    <w:rsid w:val="0012242A"/>
    <w:rsid w:val="00123478"/>
    <w:rsid w:val="00135307"/>
    <w:rsid w:val="0013629C"/>
    <w:rsid w:val="0015637A"/>
    <w:rsid w:val="001579EA"/>
    <w:rsid w:val="001627C7"/>
    <w:rsid w:val="00162C37"/>
    <w:rsid w:val="00173657"/>
    <w:rsid w:val="001934B3"/>
    <w:rsid w:val="001A3E43"/>
    <w:rsid w:val="001A4615"/>
    <w:rsid w:val="001B1B25"/>
    <w:rsid w:val="001B7F86"/>
    <w:rsid w:val="001C6E93"/>
    <w:rsid w:val="001D339A"/>
    <w:rsid w:val="001E157D"/>
    <w:rsid w:val="001F504A"/>
    <w:rsid w:val="001F6E55"/>
    <w:rsid w:val="00241BD0"/>
    <w:rsid w:val="0025144E"/>
    <w:rsid w:val="00253268"/>
    <w:rsid w:val="00257887"/>
    <w:rsid w:val="002620C1"/>
    <w:rsid w:val="002640D0"/>
    <w:rsid w:val="00284D92"/>
    <w:rsid w:val="002858C9"/>
    <w:rsid w:val="00286B7F"/>
    <w:rsid w:val="00290EA3"/>
    <w:rsid w:val="002A41EE"/>
    <w:rsid w:val="002B2F36"/>
    <w:rsid w:val="002B3FC1"/>
    <w:rsid w:val="002B5018"/>
    <w:rsid w:val="002C437D"/>
    <w:rsid w:val="002C494B"/>
    <w:rsid w:val="002C4CFA"/>
    <w:rsid w:val="002D1AA6"/>
    <w:rsid w:val="002E0C3E"/>
    <w:rsid w:val="002E0FBA"/>
    <w:rsid w:val="002E10A2"/>
    <w:rsid w:val="002E338D"/>
    <w:rsid w:val="002F3F63"/>
    <w:rsid w:val="0030207D"/>
    <w:rsid w:val="0031308D"/>
    <w:rsid w:val="00313718"/>
    <w:rsid w:val="00320EF3"/>
    <w:rsid w:val="003532A2"/>
    <w:rsid w:val="00354F1A"/>
    <w:rsid w:val="00371811"/>
    <w:rsid w:val="00375BF1"/>
    <w:rsid w:val="003827E2"/>
    <w:rsid w:val="00384D87"/>
    <w:rsid w:val="003874F9"/>
    <w:rsid w:val="003879CA"/>
    <w:rsid w:val="003904A9"/>
    <w:rsid w:val="0039689E"/>
    <w:rsid w:val="003B35A8"/>
    <w:rsid w:val="003D2BC4"/>
    <w:rsid w:val="003D4EC9"/>
    <w:rsid w:val="003D64F1"/>
    <w:rsid w:val="004043B8"/>
    <w:rsid w:val="0041479C"/>
    <w:rsid w:val="0041689A"/>
    <w:rsid w:val="004217D8"/>
    <w:rsid w:val="004234D5"/>
    <w:rsid w:val="00430429"/>
    <w:rsid w:val="00431DFA"/>
    <w:rsid w:val="00434A38"/>
    <w:rsid w:val="00442476"/>
    <w:rsid w:val="00450E5D"/>
    <w:rsid w:val="00453BCB"/>
    <w:rsid w:val="0045533D"/>
    <w:rsid w:val="00463016"/>
    <w:rsid w:val="00463FE4"/>
    <w:rsid w:val="004852FB"/>
    <w:rsid w:val="0049264D"/>
    <w:rsid w:val="00493AAD"/>
    <w:rsid w:val="00493D0B"/>
    <w:rsid w:val="00493F41"/>
    <w:rsid w:val="004A447D"/>
    <w:rsid w:val="004A5024"/>
    <w:rsid w:val="004A50EB"/>
    <w:rsid w:val="004D0F10"/>
    <w:rsid w:val="004E4AB8"/>
    <w:rsid w:val="004F27E2"/>
    <w:rsid w:val="005003B8"/>
    <w:rsid w:val="005032B6"/>
    <w:rsid w:val="00524EF2"/>
    <w:rsid w:val="00531978"/>
    <w:rsid w:val="0053796D"/>
    <w:rsid w:val="00565A60"/>
    <w:rsid w:val="00566095"/>
    <w:rsid w:val="00577836"/>
    <w:rsid w:val="005937E9"/>
    <w:rsid w:val="0059597A"/>
    <w:rsid w:val="005A05CA"/>
    <w:rsid w:val="005A2ABF"/>
    <w:rsid w:val="005A45D9"/>
    <w:rsid w:val="005C044B"/>
    <w:rsid w:val="005C45DC"/>
    <w:rsid w:val="005E2AD5"/>
    <w:rsid w:val="005F2930"/>
    <w:rsid w:val="006042AC"/>
    <w:rsid w:val="0062097E"/>
    <w:rsid w:val="006242F7"/>
    <w:rsid w:val="006524C1"/>
    <w:rsid w:val="00653E6E"/>
    <w:rsid w:val="00661C7D"/>
    <w:rsid w:val="00667AD5"/>
    <w:rsid w:val="00676900"/>
    <w:rsid w:val="00680523"/>
    <w:rsid w:val="00681084"/>
    <w:rsid w:val="006866DA"/>
    <w:rsid w:val="00691047"/>
    <w:rsid w:val="006A1F88"/>
    <w:rsid w:val="006A7A57"/>
    <w:rsid w:val="006B0E2D"/>
    <w:rsid w:val="006B7E77"/>
    <w:rsid w:val="006C1235"/>
    <w:rsid w:val="006C1C8C"/>
    <w:rsid w:val="006C205B"/>
    <w:rsid w:val="006D18A2"/>
    <w:rsid w:val="006D5FA0"/>
    <w:rsid w:val="006E659B"/>
    <w:rsid w:val="006F6E73"/>
    <w:rsid w:val="006F72BD"/>
    <w:rsid w:val="0070230F"/>
    <w:rsid w:val="00707EFC"/>
    <w:rsid w:val="00710582"/>
    <w:rsid w:val="007324BC"/>
    <w:rsid w:val="007339D8"/>
    <w:rsid w:val="00734860"/>
    <w:rsid w:val="00735AB8"/>
    <w:rsid w:val="00736F7B"/>
    <w:rsid w:val="00740E28"/>
    <w:rsid w:val="007477E2"/>
    <w:rsid w:val="0076689B"/>
    <w:rsid w:val="007669A8"/>
    <w:rsid w:val="0077227C"/>
    <w:rsid w:val="00783BFB"/>
    <w:rsid w:val="00783CA1"/>
    <w:rsid w:val="00785199"/>
    <w:rsid w:val="00787E7E"/>
    <w:rsid w:val="00794941"/>
    <w:rsid w:val="007A2163"/>
    <w:rsid w:val="007B0741"/>
    <w:rsid w:val="007C694B"/>
    <w:rsid w:val="007D7B94"/>
    <w:rsid w:val="007E3707"/>
    <w:rsid w:val="007E5324"/>
    <w:rsid w:val="007F5A40"/>
    <w:rsid w:val="00800A6F"/>
    <w:rsid w:val="00800D08"/>
    <w:rsid w:val="00801DFC"/>
    <w:rsid w:val="00805E55"/>
    <w:rsid w:val="00810A99"/>
    <w:rsid w:val="00811CCF"/>
    <w:rsid w:val="00854B94"/>
    <w:rsid w:val="008704E8"/>
    <w:rsid w:val="008727D0"/>
    <w:rsid w:val="008757C1"/>
    <w:rsid w:val="008766A3"/>
    <w:rsid w:val="00884451"/>
    <w:rsid w:val="00884A21"/>
    <w:rsid w:val="008A5A66"/>
    <w:rsid w:val="008B0714"/>
    <w:rsid w:val="008D38DE"/>
    <w:rsid w:val="008E5F88"/>
    <w:rsid w:val="008F6302"/>
    <w:rsid w:val="00904B10"/>
    <w:rsid w:val="00906357"/>
    <w:rsid w:val="00915FCF"/>
    <w:rsid w:val="00923273"/>
    <w:rsid w:val="00932B75"/>
    <w:rsid w:val="0093604B"/>
    <w:rsid w:val="009363E7"/>
    <w:rsid w:val="00944C44"/>
    <w:rsid w:val="00947A16"/>
    <w:rsid w:val="00951430"/>
    <w:rsid w:val="00952256"/>
    <w:rsid w:val="00956169"/>
    <w:rsid w:val="00956AA5"/>
    <w:rsid w:val="009578DE"/>
    <w:rsid w:val="00973ADF"/>
    <w:rsid w:val="009C1FC6"/>
    <w:rsid w:val="009C6CCE"/>
    <w:rsid w:val="009C7218"/>
    <w:rsid w:val="009D52A5"/>
    <w:rsid w:val="009D78A2"/>
    <w:rsid w:val="009E01F2"/>
    <w:rsid w:val="009E2FDE"/>
    <w:rsid w:val="009E5CB3"/>
    <w:rsid w:val="009F1331"/>
    <w:rsid w:val="009F7D43"/>
    <w:rsid w:val="00A00E1E"/>
    <w:rsid w:val="00A22CEA"/>
    <w:rsid w:val="00A242F6"/>
    <w:rsid w:val="00A32A40"/>
    <w:rsid w:val="00A40DF7"/>
    <w:rsid w:val="00A4331B"/>
    <w:rsid w:val="00A44F88"/>
    <w:rsid w:val="00A46F34"/>
    <w:rsid w:val="00A662AD"/>
    <w:rsid w:val="00A74E6F"/>
    <w:rsid w:val="00A77BBD"/>
    <w:rsid w:val="00A809B0"/>
    <w:rsid w:val="00A86DCB"/>
    <w:rsid w:val="00A93490"/>
    <w:rsid w:val="00AA265F"/>
    <w:rsid w:val="00AB29FD"/>
    <w:rsid w:val="00AC11BD"/>
    <w:rsid w:val="00AC606C"/>
    <w:rsid w:val="00AC6B20"/>
    <w:rsid w:val="00AD44F3"/>
    <w:rsid w:val="00AE4410"/>
    <w:rsid w:val="00AE5C5A"/>
    <w:rsid w:val="00AF3381"/>
    <w:rsid w:val="00B13E7D"/>
    <w:rsid w:val="00B15449"/>
    <w:rsid w:val="00B23311"/>
    <w:rsid w:val="00B27227"/>
    <w:rsid w:val="00B30264"/>
    <w:rsid w:val="00B32E80"/>
    <w:rsid w:val="00B32F0D"/>
    <w:rsid w:val="00B45C9B"/>
    <w:rsid w:val="00B54D24"/>
    <w:rsid w:val="00B55046"/>
    <w:rsid w:val="00B551D9"/>
    <w:rsid w:val="00B57DC9"/>
    <w:rsid w:val="00B67959"/>
    <w:rsid w:val="00B72475"/>
    <w:rsid w:val="00B77872"/>
    <w:rsid w:val="00BB173C"/>
    <w:rsid w:val="00BB2CB5"/>
    <w:rsid w:val="00BD1B61"/>
    <w:rsid w:val="00BE02F6"/>
    <w:rsid w:val="00BE0858"/>
    <w:rsid w:val="00BE6AD9"/>
    <w:rsid w:val="00C04D53"/>
    <w:rsid w:val="00C11D89"/>
    <w:rsid w:val="00C24B6E"/>
    <w:rsid w:val="00C43873"/>
    <w:rsid w:val="00C47C77"/>
    <w:rsid w:val="00C667B4"/>
    <w:rsid w:val="00C767C8"/>
    <w:rsid w:val="00C77A0C"/>
    <w:rsid w:val="00C77EE0"/>
    <w:rsid w:val="00C858B1"/>
    <w:rsid w:val="00C90674"/>
    <w:rsid w:val="00C90A81"/>
    <w:rsid w:val="00CA4694"/>
    <w:rsid w:val="00CC514F"/>
    <w:rsid w:val="00CD0607"/>
    <w:rsid w:val="00CD2065"/>
    <w:rsid w:val="00CD780F"/>
    <w:rsid w:val="00CE7AEA"/>
    <w:rsid w:val="00D216EB"/>
    <w:rsid w:val="00D27918"/>
    <w:rsid w:val="00D418FE"/>
    <w:rsid w:val="00D42488"/>
    <w:rsid w:val="00D53D7A"/>
    <w:rsid w:val="00D53E4D"/>
    <w:rsid w:val="00D62AC6"/>
    <w:rsid w:val="00D670B5"/>
    <w:rsid w:val="00D75223"/>
    <w:rsid w:val="00D77588"/>
    <w:rsid w:val="00D802A7"/>
    <w:rsid w:val="00D875A0"/>
    <w:rsid w:val="00D9277A"/>
    <w:rsid w:val="00DA2125"/>
    <w:rsid w:val="00DA51B4"/>
    <w:rsid w:val="00DC64FC"/>
    <w:rsid w:val="00DD0600"/>
    <w:rsid w:val="00DD5487"/>
    <w:rsid w:val="00DD6809"/>
    <w:rsid w:val="00DE53BC"/>
    <w:rsid w:val="00E02439"/>
    <w:rsid w:val="00E02DC3"/>
    <w:rsid w:val="00E17AAD"/>
    <w:rsid w:val="00E25C15"/>
    <w:rsid w:val="00E559B3"/>
    <w:rsid w:val="00E76434"/>
    <w:rsid w:val="00E76B67"/>
    <w:rsid w:val="00E85C31"/>
    <w:rsid w:val="00EA73A3"/>
    <w:rsid w:val="00EB05A8"/>
    <w:rsid w:val="00EB12E7"/>
    <w:rsid w:val="00EB4155"/>
    <w:rsid w:val="00EB7F90"/>
    <w:rsid w:val="00ED06EB"/>
    <w:rsid w:val="00ED5ABB"/>
    <w:rsid w:val="00EE7D05"/>
    <w:rsid w:val="00F110C8"/>
    <w:rsid w:val="00F16353"/>
    <w:rsid w:val="00F16EC4"/>
    <w:rsid w:val="00F17358"/>
    <w:rsid w:val="00F223BD"/>
    <w:rsid w:val="00F265C0"/>
    <w:rsid w:val="00F30123"/>
    <w:rsid w:val="00F35934"/>
    <w:rsid w:val="00F40698"/>
    <w:rsid w:val="00F46FF9"/>
    <w:rsid w:val="00F508EE"/>
    <w:rsid w:val="00F547EC"/>
    <w:rsid w:val="00F5563F"/>
    <w:rsid w:val="00F56E0A"/>
    <w:rsid w:val="00F66557"/>
    <w:rsid w:val="00F7375A"/>
    <w:rsid w:val="00F77131"/>
    <w:rsid w:val="00F80ED6"/>
    <w:rsid w:val="00F917D2"/>
    <w:rsid w:val="00F96E81"/>
    <w:rsid w:val="00FA1172"/>
    <w:rsid w:val="00FA2826"/>
    <w:rsid w:val="00FB4AC8"/>
    <w:rsid w:val="00FC10FF"/>
    <w:rsid w:val="00FD7849"/>
    <w:rsid w:val="00FE196B"/>
    <w:rsid w:val="00FF05CA"/>
    <w:rsid w:val="00FF248D"/>
    <w:rsid w:val="00FF73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5E1C621C"/>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32A2"/>
    <w:rPr>
      <w:rFonts w:ascii="Times New Roman" w:hAnsi="Times New Roman" w:cs="Times New Roman"/>
      <w:lang w:eastAsia="zh-C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E5324"/>
    <w:pPr>
      <w:contextualSpacing/>
    </w:pPr>
    <w:rPr>
      <w:rFonts w:asciiTheme="majorHAnsi" w:eastAsiaTheme="majorEastAsia" w:hAnsiTheme="majorHAnsi" w:cstheme="majorBidi"/>
      <w:spacing w:val="-10"/>
      <w:kern w:val="28"/>
      <w:sz w:val="56"/>
      <w:szCs w:val="56"/>
      <w:lang w:eastAsia="en-US"/>
    </w:rPr>
  </w:style>
  <w:style w:type="character" w:customStyle="1" w:styleId="a4">
    <w:name w:val="表題 (文字)"/>
    <w:basedOn w:val="a0"/>
    <w:link w:val="a3"/>
    <w:uiPriority w:val="10"/>
    <w:rsid w:val="007E5324"/>
    <w:rPr>
      <w:rFonts w:asciiTheme="majorHAnsi" w:eastAsiaTheme="majorEastAsia" w:hAnsiTheme="majorHAnsi" w:cstheme="majorBidi"/>
      <w:spacing w:val="-10"/>
      <w:kern w:val="28"/>
      <w:sz w:val="56"/>
      <w:szCs w:val="56"/>
    </w:rPr>
  </w:style>
  <w:style w:type="character" w:styleId="a5">
    <w:name w:val="Hyperlink"/>
    <w:basedOn w:val="a0"/>
    <w:uiPriority w:val="99"/>
    <w:unhideWhenUsed/>
    <w:rsid w:val="007E5324"/>
    <w:rPr>
      <w:color w:val="0563C1" w:themeColor="hyperlink"/>
      <w:u w:val="single"/>
    </w:rPr>
  </w:style>
  <w:style w:type="paragraph" w:styleId="a6">
    <w:name w:val="List Paragraph"/>
    <w:basedOn w:val="a"/>
    <w:uiPriority w:val="34"/>
    <w:qFormat/>
    <w:rsid w:val="00800D08"/>
    <w:pPr>
      <w:ind w:left="720"/>
      <w:contextualSpacing/>
    </w:pPr>
    <w:rPr>
      <w:rFonts w:asciiTheme="minorHAnsi" w:hAnsiTheme="minorHAnsi" w:cstheme="minorBidi"/>
      <w:lang w:eastAsia="en-US"/>
    </w:rPr>
  </w:style>
  <w:style w:type="paragraph" w:customStyle="1" w:styleId="p1">
    <w:name w:val="p1"/>
    <w:basedOn w:val="a"/>
    <w:rsid w:val="00E02439"/>
    <w:rPr>
      <w:rFonts w:ascii="Helvetica Neue" w:hAnsi="Helvetica Neue"/>
      <w:color w:val="000000"/>
      <w:sz w:val="39"/>
      <w:szCs w:val="39"/>
    </w:rPr>
  </w:style>
  <w:style w:type="paragraph" w:styleId="a7">
    <w:name w:val="Balloon Text"/>
    <w:basedOn w:val="a"/>
    <w:link w:val="a8"/>
    <w:uiPriority w:val="99"/>
    <w:semiHidden/>
    <w:unhideWhenUsed/>
    <w:rsid w:val="006C205B"/>
    <w:rPr>
      <w:sz w:val="18"/>
      <w:szCs w:val="18"/>
    </w:rPr>
  </w:style>
  <w:style w:type="character" w:customStyle="1" w:styleId="a8">
    <w:name w:val="吹き出し (文字)"/>
    <w:basedOn w:val="a0"/>
    <w:link w:val="a7"/>
    <w:uiPriority w:val="99"/>
    <w:semiHidden/>
    <w:rsid w:val="006C205B"/>
    <w:rPr>
      <w:rFonts w:ascii="Times New Roman" w:hAnsi="Times New Roman" w:cs="Times New Roman"/>
      <w:sz w:val="18"/>
      <w:szCs w:val="18"/>
    </w:rPr>
  </w:style>
  <w:style w:type="paragraph" w:styleId="a9">
    <w:name w:val="Document Map"/>
    <w:basedOn w:val="a"/>
    <w:link w:val="aa"/>
    <w:uiPriority w:val="99"/>
    <w:semiHidden/>
    <w:unhideWhenUsed/>
    <w:rsid w:val="006C205B"/>
  </w:style>
  <w:style w:type="character" w:customStyle="1" w:styleId="aa">
    <w:name w:val="見出しマップ (文字)"/>
    <w:basedOn w:val="a0"/>
    <w:link w:val="a9"/>
    <w:uiPriority w:val="99"/>
    <w:semiHidden/>
    <w:rsid w:val="006C205B"/>
    <w:rPr>
      <w:rFonts w:ascii="Times New Roman" w:hAnsi="Times New Roman" w:cs="Times New Roman"/>
    </w:rPr>
  </w:style>
  <w:style w:type="character" w:styleId="ab">
    <w:name w:val="annotation reference"/>
    <w:basedOn w:val="a0"/>
    <w:uiPriority w:val="99"/>
    <w:semiHidden/>
    <w:unhideWhenUsed/>
    <w:rsid w:val="00F17358"/>
    <w:rPr>
      <w:sz w:val="18"/>
      <w:szCs w:val="18"/>
    </w:rPr>
  </w:style>
  <w:style w:type="paragraph" w:styleId="ac">
    <w:name w:val="annotation text"/>
    <w:basedOn w:val="a"/>
    <w:link w:val="ad"/>
    <w:uiPriority w:val="99"/>
    <w:semiHidden/>
    <w:unhideWhenUsed/>
    <w:rsid w:val="00F17358"/>
    <w:rPr>
      <w:rFonts w:asciiTheme="minorHAnsi" w:hAnsiTheme="minorHAnsi" w:cstheme="minorBidi"/>
      <w:lang w:eastAsia="en-US"/>
    </w:rPr>
  </w:style>
  <w:style w:type="character" w:customStyle="1" w:styleId="ad">
    <w:name w:val="コメント文字列 (文字)"/>
    <w:basedOn w:val="a0"/>
    <w:link w:val="ac"/>
    <w:uiPriority w:val="99"/>
    <w:semiHidden/>
    <w:rsid w:val="00F17358"/>
  </w:style>
  <w:style w:type="paragraph" w:styleId="ae">
    <w:name w:val="annotation subject"/>
    <w:basedOn w:val="ac"/>
    <w:next w:val="ac"/>
    <w:link w:val="af"/>
    <w:uiPriority w:val="99"/>
    <w:semiHidden/>
    <w:unhideWhenUsed/>
    <w:rsid w:val="00F17358"/>
    <w:rPr>
      <w:b/>
      <w:bCs/>
    </w:rPr>
  </w:style>
  <w:style w:type="character" w:customStyle="1" w:styleId="af">
    <w:name w:val="コメント内容 (文字)"/>
    <w:basedOn w:val="ad"/>
    <w:link w:val="ae"/>
    <w:uiPriority w:val="99"/>
    <w:semiHidden/>
    <w:rsid w:val="00F17358"/>
    <w:rPr>
      <w:b/>
      <w:bCs/>
    </w:rPr>
  </w:style>
  <w:style w:type="paragraph" w:styleId="af0">
    <w:name w:val="footer"/>
    <w:basedOn w:val="a"/>
    <w:link w:val="af1"/>
    <w:uiPriority w:val="99"/>
    <w:unhideWhenUsed/>
    <w:rsid w:val="00906357"/>
    <w:pPr>
      <w:tabs>
        <w:tab w:val="center" w:pos="4680"/>
        <w:tab w:val="right" w:pos="9360"/>
      </w:tabs>
    </w:pPr>
    <w:rPr>
      <w:rFonts w:asciiTheme="minorHAnsi" w:hAnsiTheme="minorHAnsi" w:cstheme="minorBidi"/>
      <w:lang w:eastAsia="en-US"/>
    </w:rPr>
  </w:style>
  <w:style w:type="character" w:customStyle="1" w:styleId="af1">
    <w:name w:val="フッター (文字)"/>
    <w:basedOn w:val="a0"/>
    <w:link w:val="af0"/>
    <w:uiPriority w:val="99"/>
    <w:rsid w:val="00906357"/>
  </w:style>
  <w:style w:type="character" w:styleId="af2">
    <w:name w:val="page number"/>
    <w:basedOn w:val="a0"/>
    <w:uiPriority w:val="99"/>
    <w:semiHidden/>
    <w:unhideWhenUsed/>
    <w:rsid w:val="00906357"/>
  </w:style>
  <w:style w:type="paragraph" w:styleId="af3">
    <w:name w:val="header"/>
    <w:basedOn w:val="a"/>
    <w:link w:val="af4"/>
    <w:uiPriority w:val="99"/>
    <w:unhideWhenUsed/>
    <w:rsid w:val="00906357"/>
    <w:pPr>
      <w:tabs>
        <w:tab w:val="center" w:pos="4680"/>
        <w:tab w:val="right" w:pos="9360"/>
      </w:tabs>
    </w:pPr>
    <w:rPr>
      <w:rFonts w:asciiTheme="minorHAnsi" w:hAnsiTheme="minorHAnsi" w:cstheme="minorBidi"/>
      <w:lang w:eastAsia="en-US"/>
    </w:rPr>
  </w:style>
  <w:style w:type="character" w:customStyle="1" w:styleId="af4">
    <w:name w:val="ヘッダー (文字)"/>
    <w:basedOn w:val="a0"/>
    <w:link w:val="af3"/>
    <w:uiPriority w:val="99"/>
    <w:rsid w:val="00906357"/>
  </w:style>
  <w:style w:type="paragraph" w:styleId="af5">
    <w:name w:val="Revision"/>
    <w:hidden/>
    <w:uiPriority w:val="99"/>
    <w:semiHidden/>
    <w:rsid w:val="005C044B"/>
    <w:rPr>
      <w:rFonts w:ascii="Times New Roman" w:hAnsi="Times New Roman" w:cs="Times New Roman"/>
      <w:lang w:eastAsia="zh-CN"/>
    </w:rPr>
  </w:style>
  <w:style w:type="paragraph" w:styleId="Web">
    <w:name w:val="Normal (Web)"/>
    <w:basedOn w:val="a"/>
    <w:uiPriority w:val="99"/>
    <w:semiHidden/>
    <w:unhideWhenUsed/>
    <w:rsid w:val="002B2F36"/>
    <w:pPr>
      <w:spacing w:before="100" w:beforeAutospacing="1" w:after="100" w:afterAutospacing="1"/>
    </w:pPr>
    <w:rPr>
      <w:rFonts w:ascii="Times" w:hAnsi="Times"/>
      <w:sz w:val="20"/>
      <w:szCs w:val="20"/>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32A2"/>
    <w:rPr>
      <w:rFonts w:ascii="Times New Roman" w:hAnsi="Times New Roman" w:cs="Times New Roman"/>
      <w:lang w:eastAsia="zh-C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E5324"/>
    <w:pPr>
      <w:contextualSpacing/>
    </w:pPr>
    <w:rPr>
      <w:rFonts w:asciiTheme="majorHAnsi" w:eastAsiaTheme="majorEastAsia" w:hAnsiTheme="majorHAnsi" w:cstheme="majorBidi"/>
      <w:spacing w:val="-10"/>
      <w:kern w:val="28"/>
      <w:sz w:val="56"/>
      <w:szCs w:val="56"/>
      <w:lang w:eastAsia="en-US"/>
    </w:rPr>
  </w:style>
  <w:style w:type="character" w:customStyle="1" w:styleId="a4">
    <w:name w:val="表題 (文字)"/>
    <w:basedOn w:val="a0"/>
    <w:link w:val="a3"/>
    <w:uiPriority w:val="10"/>
    <w:rsid w:val="007E5324"/>
    <w:rPr>
      <w:rFonts w:asciiTheme="majorHAnsi" w:eastAsiaTheme="majorEastAsia" w:hAnsiTheme="majorHAnsi" w:cstheme="majorBidi"/>
      <w:spacing w:val="-10"/>
      <w:kern w:val="28"/>
      <w:sz w:val="56"/>
      <w:szCs w:val="56"/>
    </w:rPr>
  </w:style>
  <w:style w:type="character" w:styleId="a5">
    <w:name w:val="Hyperlink"/>
    <w:basedOn w:val="a0"/>
    <w:uiPriority w:val="99"/>
    <w:unhideWhenUsed/>
    <w:rsid w:val="007E5324"/>
    <w:rPr>
      <w:color w:val="0563C1" w:themeColor="hyperlink"/>
      <w:u w:val="single"/>
    </w:rPr>
  </w:style>
  <w:style w:type="paragraph" w:styleId="a6">
    <w:name w:val="List Paragraph"/>
    <w:basedOn w:val="a"/>
    <w:uiPriority w:val="34"/>
    <w:qFormat/>
    <w:rsid w:val="00800D08"/>
    <w:pPr>
      <w:ind w:left="720"/>
      <w:contextualSpacing/>
    </w:pPr>
    <w:rPr>
      <w:rFonts w:asciiTheme="minorHAnsi" w:hAnsiTheme="minorHAnsi" w:cstheme="minorBidi"/>
      <w:lang w:eastAsia="en-US"/>
    </w:rPr>
  </w:style>
  <w:style w:type="paragraph" w:customStyle="1" w:styleId="p1">
    <w:name w:val="p1"/>
    <w:basedOn w:val="a"/>
    <w:rsid w:val="00E02439"/>
    <w:rPr>
      <w:rFonts w:ascii="Helvetica Neue" w:hAnsi="Helvetica Neue"/>
      <w:color w:val="000000"/>
      <w:sz w:val="39"/>
      <w:szCs w:val="39"/>
    </w:rPr>
  </w:style>
  <w:style w:type="paragraph" w:styleId="a7">
    <w:name w:val="Balloon Text"/>
    <w:basedOn w:val="a"/>
    <w:link w:val="a8"/>
    <w:uiPriority w:val="99"/>
    <w:semiHidden/>
    <w:unhideWhenUsed/>
    <w:rsid w:val="006C205B"/>
    <w:rPr>
      <w:sz w:val="18"/>
      <w:szCs w:val="18"/>
    </w:rPr>
  </w:style>
  <w:style w:type="character" w:customStyle="1" w:styleId="a8">
    <w:name w:val="吹き出し (文字)"/>
    <w:basedOn w:val="a0"/>
    <w:link w:val="a7"/>
    <w:uiPriority w:val="99"/>
    <w:semiHidden/>
    <w:rsid w:val="006C205B"/>
    <w:rPr>
      <w:rFonts w:ascii="Times New Roman" w:hAnsi="Times New Roman" w:cs="Times New Roman"/>
      <w:sz w:val="18"/>
      <w:szCs w:val="18"/>
    </w:rPr>
  </w:style>
  <w:style w:type="paragraph" w:styleId="a9">
    <w:name w:val="Document Map"/>
    <w:basedOn w:val="a"/>
    <w:link w:val="aa"/>
    <w:uiPriority w:val="99"/>
    <w:semiHidden/>
    <w:unhideWhenUsed/>
    <w:rsid w:val="006C205B"/>
  </w:style>
  <w:style w:type="character" w:customStyle="1" w:styleId="aa">
    <w:name w:val="見出しマップ (文字)"/>
    <w:basedOn w:val="a0"/>
    <w:link w:val="a9"/>
    <w:uiPriority w:val="99"/>
    <w:semiHidden/>
    <w:rsid w:val="006C205B"/>
    <w:rPr>
      <w:rFonts w:ascii="Times New Roman" w:hAnsi="Times New Roman" w:cs="Times New Roman"/>
    </w:rPr>
  </w:style>
  <w:style w:type="character" w:styleId="ab">
    <w:name w:val="annotation reference"/>
    <w:basedOn w:val="a0"/>
    <w:uiPriority w:val="99"/>
    <w:semiHidden/>
    <w:unhideWhenUsed/>
    <w:rsid w:val="00F17358"/>
    <w:rPr>
      <w:sz w:val="18"/>
      <w:szCs w:val="18"/>
    </w:rPr>
  </w:style>
  <w:style w:type="paragraph" w:styleId="ac">
    <w:name w:val="annotation text"/>
    <w:basedOn w:val="a"/>
    <w:link w:val="ad"/>
    <w:uiPriority w:val="99"/>
    <w:semiHidden/>
    <w:unhideWhenUsed/>
    <w:rsid w:val="00F17358"/>
    <w:rPr>
      <w:rFonts w:asciiTheme="minorHAnsi" w:hAnsiTheme="minorHAnsi" w:cstheme="minorBidi"/>
      <w:lang w:eastAsia="en-US"/>
    </w:rPr>
  </w:style>
  <w:style w:type="character" w:customStyle="1" w:styleId="ad">
    <w:name w:val="コメント文字列 (文字)"/>
    <w:basedOn w:val="a0"/>
    <w:link w:val="ac"/>
    <w:uiPriority w:val="99"/>
    <w:semiHidden/>
    <w:rsid w:val="00F17358"/>
  </w:style>
  <w:style w:type="paragraph" w:styleId="ae">
    <w:name w:val="annotation subject"/>
    <w:basedOn w:val="ac"/>
    <w:next w:val="ac"/>
    <w:link w:val="af"/>
    <w:uiPriority w:val="99"/>
    <w:semiHidden/>
    <w:unhideWhenUsed/>
    <w:rsid w:val="00F17358"/>
    <w:rPr>
      <w:b/>
      <w:bCs/>
    </w:rPr>
  </w:style>
  <w:style w:type="character" w:customStyle="1" w:styleId="af">
    <w:name w:val="コメント内容 (文字)"/>
    <w:basedOn w:val="ad"/>
    <w:link w:val="ae"/>
    <w:uiPriority w:val="99"/>
    <w:semiHidden/>
    <w:rsid w:val="00F17358"/>
    <w:rPr>
      <w:b/>
      <w:bCs/>
    </w:rPr>
  </w:style>
  <w:style w:type="paragraph" w:styleId="af0">
    <w:name w:val="footer"/>
    <w:basedOn w:val="a"/>
    <w:link w:val="af1"/>
    <w:uiPriority w:val="99"/>
    <w:unhideWhenUsed/>
    <w:rsid w:val="00906357"/>
    <w:pPr>
      <w:tabs>
        <w:tab w:val="center" w:pos="4680"/>
        <w:tab w:val="right" w:pos="9360"/>
      </w:tabs>
    </w:pPr>
    <w:rPr>
      <w:rFonts w:asciiTheme="minorHAnsi" w:hAnsiTheme="minorHAnsi" w:cstheme="minorBidi"/>
      <w:lang w:eastAsia="en-US"/>
    </w:rPr>
  </w:style>
  <w:style w:type="character" w:customStyle="1" w:styleId="af1">
    <w:name w:val="フッター (文字)"/>
    <w:basedOn w:val="a0"/>
    <w:link w:val="af0"/>
    <w:uiPriority w:val="99"/>
    <w:rsid w:val="00906357"/>
  </w:style>
  <w:style w:type="character" w:styleId="af2">
    <w:name w:val="page number"/>
    <w:basedOn w:val="a0"/>
    <w:uiPriority w:val="99"/>
    <w:semiHidden/>
    <w:unhideWhenUsed/>
    <w:rsid w:val="00906357"/>
  </w:style>
  <w:style w:type="paragraph" w:styleId="af3">
    <w:name w:val="header"/>
    <w:basedOn w:val="a"/>
    <w:link w:val="af4"/>
    <w:uiPriority w:val="99"/>
    <w:unhideWhenUsed/>
    <w:rsid w:val="00906357"/>
    <w:pPr>
      <w:tabs>
        <w:tab w:val="center" w:pos="4680"/>
        <w:tab w:val="right" w:pos="9360"/>
      </w:tabs>
    </w:pPr>
    <w:rPr>
      <w:rFonts w:asciiTheme="minorHAnsi" w:hAnsiTheme="minorHAnsi" w:cstheme="minorBidi"/>
      <w:lang w:eastAsia="en-US"/>
    </w:rPr>
  </w:style>
  <w:style w:type="character" w:customStyle="1" w:styleId="af4">
    <w:name w:val="ヘッダー (文字)"/>
    <w:basedOn w:val="a0"/>
    <w:link w:val="af3"/>
    <w:uiPriority w:val="99"/>
    <w:rsid w:val="00906357"/>
  </w:style>
  <w:style w:type="paragraph" w:styleId="af5">
    <w:name w:val="Revision"/>
    <w:hidden/>
    <w:uiPriority w:val="99"/>
    <w:semiHidden/>
    <w:rsid w:val="005C044B"/>
    <w:rPr>
      <w:rFonts w:ascii="Times New Roman" w:hAnsi="Times New Roman" w:cs="Times New Roman"/>
      <w:lang w:eastAsia="zh-CN"/>
    </w:rPr>
  </w:style>
  <w:style w:type="paragraph" w:styleId="Web">
    <w:name w:val="Normal (Web)"/>
    <w:basedOn w:val="a"/>
    <w:uiPriority w:val="99"/>
    <w:semiHidden/>
    <w:unhideWhenUsed/>
    <w:rsid w:val="002B2F36"/>
    <w:pPr>
      <w:spacing w:before="100" w:beforeAutospacing="1" w:after="100" w:afterAutospacing="1"/>
    </w:pPr>
    <w:rPr>
      <w:rFonts w:ascii="Times" w:hAnsi="Times"/>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24408">
      <w:bodyDiv w:val="1"/>
      <w:marLeft w:val="0"/>
      <w:marRight w:val="0"/>
      <w:marTop w:val="0"/>
      <w:marBottom w:val="0"/>
      <w:divBdr>
        <w:top w:val="none" w:sz="0" w:space="0" w:color="auto"/>
        <w:left w:val="none" w:sz="0" w:space="0" w:color="auto"/>
        <w:bottom w:val="none" w:sz="0" w:space="0" w:color="auto"/>
        <w:right w:val="none" w:sz="0" w:space="0" w:color="auto"/>
      </w:divBdr>
    </w:div>
    <w:div w:id="145166035">
      <w:bodyDiv w:val="1"/>
      <w:marLeft w:val="0"/>
      <w:marRight w:val="0"/>
      <w:marTop w:val="0"/>
      <w:marBottom w:val="0"/>
      <w:divBdr>
        <w:top w:val="none" w:sz="0" w:space="0" w:color="auto"/>
        <w:left w:val="none" w:sz="0" w:space="0" w:color="auto"/>
        <w:bottom w:val="none" w:sz="0" w:space="0" w:color="auto"/>
        <w:right w:val="none" w:sz="0" w:space="0" w:color="auto"/>
      </w:divBdr>
    </w:div>
    <w:div w:id="164059723">
      <w:bodyDiv w:val="1"/>
      <w:marLeft w:val="0"/>
      <w:marRight w:val="0"/>
      <w:marTop w:val="0"/>
      <w:marBottom w:val="0"/>
      <w:divBdr>
        <w:top w:val="none" w:sz="0" w:space="0" w:color="auto"/>
        <w:left w:val="none" w:sz="0" w:space="0" w:color="auto"/>
        <w:bottom w:val="none" w:sz="0" w:space="0" w:color="auto"/>
        <w:right w:val="none" w:sz="0" w:space="0" w:color="auto"/>
      </w:divBdr>
    </w:div>
    <w:div w:id="314526865">
      <w:bodyDiv w:val="1"/>
      <w:marLeft w:val="0"/>
      <w:marRight w:val="0"/>
      <w:marTop w:val="0"/>
      <w:marBottom w:val="0"/>
      <w:divBdr>
        <w:top w:val="none" w:sz="0" w:space="0" w:color="auto"/>
        <w:left w:val="none" w:sz="0" w:space="0" w:color="auto"/>
        <w:bottom w:val="none" w:sz="0" w:space="0" w:color="auto"/>
        <w:right w:val="none" w:sz="0" w:space="0" w:color="auto"/>
      </w:divBdr>
      <w:divsChild>
        <w:div w:id="924726633">
          <w:marLeft w:val="1800"/>
          <w:marRight w:val="0"/>
          <w:marTop w:val="106"/>
          <w:marBottom w:val="0"/>
          <w:divBdr>
            <w:top w:val="none" w:sz="0" w:space="0" w:color="auto"/>
            <w:left w:val="none" w:sz="0" w:space="0" w:color="auto"/>
            <w:bottom w:val="none" w:sz="0" w:space="0" w:color="auto"/>
            <w:right w:val="none" w:sz="0" w:space="0" w:color="auto"/>
          </w:divBdr>
        </w:div>
      </w:divsChild>
    </w:div>
    <w:div w:id="314648216">
      <w:bodyDiv w:val="1"/>
      <w:marLeft w:val="0"/>
      <w:marRight w:val="0"/>
      <w:marTop w:val="0"/>
      <w:marBottom w:val="0"/>
      <w:divBdr>
        <w:top w:val="none" w:sz="0" w:space="0" w:color="auto"/>
        <w:left w:val="none" w:sz="0" w:space="0" w:color="auto"/>
        <w:bottom w:val="none" w:sz="0" w:space="0" w:color="auto"/>
        <w:right w:val="none" w:sz="0" w:space="0" w:color="auto"/>
      </w:divBdr>
    </w:div>
    <w:div w:id="327025915">
      <w:bodyDiv w:val="1"/>
      <w:marLeft w:val="0"/>
      <w:marRight w:val="0"/>
      <w:marTop w:val="0"/>
      <w:marBottom w:val="0"/>
      <w:divBdr>
        <w:top w:val="none" w:sz="0" w:space="0" w:color="auto"/>
        <w:left w:val="none" w:sz="0" w:space="0" w:color="auto"/>
        <w:bottom w:val="none" w:sz="0" w:space="0" w:color="auto"/>
        <w:right w:val="none" w:sz="0" w:space="0" w:color="auto"/>
      </w:divBdr>
    </w:div>
    <w:div w:id="469399754">
      <w:bodyDiv w:val="1"/>
      <w:marLeft w:val="0"/>
      <w:marRight w:val="0"/>
      <w:marTop w:val="0"/>
      <w:marBottom w:val="0"/>
      <w:divBdr>
        <w:top w:val="none" w:sz="0" w:space="0" w:color="auto"/>
        <w:left w:val="none" w:sz="0" w:space="0" w:color="auto"/>
        <w:bottom w:val="none" w:sz="0" w:space="0" w:color="auto"/>
        <w:right w:val="none" w:sz="0" w:space="0" w:color="auto"/>
      </w:divBdr>
    </w:div>
    <w:div w:id="520705590">
      <w:bodyDiv w:val="1"/>
      <w:marLeft w:val="0"/>
      <w:marRight w:val="0"/>
      <w:marTop w:val="0"/>
      <w:marBottom w:val="0"/>
      <w:divBdr>
        <w:top w:val="none" w:sz="0" w:space="0" w:color="auto"/>
        <w:left w:val="none" w:sz="0" w:space="0" w:color="auto"/>
        <w:bottom w:val="none" w:sz="0" w:space="0" w:color="auto"/>
        <w:right w:val="none" w:sz="0" w:space="0" w:color="auto"/>
      </w:divBdr>
    </w:div>
    <w:div w:id="694960595">
      <w:bodyDiv w:val="1"/>
      <w:marLeft w:val="0"/>
      <w:marRight w:val="0"/>
      <w:marTop w:val="0"/>
      <w:marBottom w:val="0"/>
      <w:divBdr>
        <w:top w:val="none" w:sz="0" w:space="0" w:color="auto"/>
        <w:left w:val="none" w:sz="0" w:space="0" w:color="auto"/>
        <w:bottom w:val="none" w:sz="0" w:space="0" w:color="auto"/>
        <w:right w:val="none" w:sz="0" w:space="0" w:color="auto"/>
      </w:divBdr>
    </w:div>
    <w:div w:id="723984745">
      <w:bodyDiv w:val="1"/>
      <w:marLeft w:val="0"/>
      <w:marRight w:val="0"/>
      <w:marTop w:val="0"/>
      <w:marBottom w:val="0"/>
      <w:divBdr>
        <w:top w:val="none" w:sz="0" w:space="0" w:color="auto"/>
        <w:left w:val="none" w:sz="0" w:space="0" w:color="auto"/>
        <w:bottom w:val="none" w:sz="0" w:space="0" w:color="auto"/>
        <w:right w:val="none" w:sz="0" w:space="0" w:color="auto"/>
      </w:divBdr>
    </w:div>
    <w:div w:id="839202796">
      <w:bodyDiv w:val="1"/>
      <w:marLeft w:val="0"/>
      <w:marRight w:val="0"/>
      <w:marTop w:val="0"/>
      <w:marBottom w:val="0"/>
      <w:divBdr>
        <w:top w:val="none" w:sz="0" w:space="0" w:color="auto"/>
        <w:left w:val="none" w:sz="0" w:space="0" w:color="auto"/>
        <w:bottom w:val="none" w:sz="0" w:space="0" w:color="auto"/>
        <w:right w:val="none" w:sz="0" w:space="0" w:color="auto"/>
      </w:divBdr>
    </w:div>
    <w:div w:id="974798638">
      <w:bodyDiv w:val="1"/>
      <w:marLeft w:val="0"/>
      <w:marRight w:val="0"/>
      <w:marTop w:val="0"/>
      <w:marBottom w:val="0"/>
      <w:divBdr>
        <w:top w:val="none" w:sz="0" w:space="0" w:color="auto"/>
        <w:left w:val="none" w:sz="0" w:space="0" w:color="auto"/>
        <w:bottom w:val="none" w:sz="0" w:space="0" w:color="auto"/>
        <w:right w:val="none" w:sz="0" w:space="0" w:color="auto"/>
      </w:divBdr>
    </w:div>
    <w:div w:id="1070735815">
      <w:bodyDiv w:val="1"/>
      <w:marLeft w:val="0"/>
      <w:marRight w:val="0"/>
      <w:marTop w:val="0"/>
      <w:marBottom w:val="0"/>
      <w:divBdr>
        <w:top w:val="none" w:sz="0" w:space="0" w:color="auto"/>
        <w:left w:val="none" w:sz="0" w:space="0" w:color="auto"/>
        <w:bottom w:val="none" w:sz="0" w:space="0" w:color="auto"/>
        <w:right w:val="none" w:sz="0" w:space="0" w:color="auto"/>
      </w:divBdr>
    </w:div>
    <w:div w:id="1176111400">
      <w:bodyDiv w:val="1"/>
      <w:marLeft w:val="0"/>
      <w:marRight w:val="0"/>
      <w:marTop w:val="0"/>
      <w:marBottom w:val="0"/>
      <w:divBdr>
        <w:top w:val="none" w:sz="0" w:space="0" w:color="auto"/>
        <w:left w:val="none" w:sz="0" w:space="0" w:color="auto"/>
        <w:bottom w:val="none" w:sz="0" w:space="0" w:color="auto"/>
        <w:right w:val="none" w:sz="0" w:space="0" w:color="auto"/>
      </w:divBdr>
    </w:div>
    <w:div w:id="1204319698">
      <w:bodyDiv w:val="1"/>
      <w:marLeft w:val="0"/>
      <w:marRight w:val="0"/>
      <w:marTop w:val="0"/>
      <w:marBottom w:val="0"/>
      <w:divBdr>
        <w:top w:val="none" w:sz="0" w:space="0" w:color="auto"/>
        <w:left w:val="none" w:sz="0" w:space="0" w:color="auto"/>
        <w:bottom w:val="none" w:sz="0" w:space="0" w:color="auto"/>
        <w:right w:val="none" w:sz="0" w:space="0" w:color="auto"/>
      </w:divBdr>
      <w:divsChild>
        <w:div w:id="1003437212">
          <w:marLeft w:val="0"/>
          <w:marRight w:val="0"/>
          <w:marTop w:val="34"/>
          <w:marBottom w:val="34"/>
          <w:divBdr>
            <w:top w:val="none" w:sz="0" w:space="0" w:color="auto"/>
            <w:left w:val="none" w:sz="0" w:space="0" w:color="auto"/>
            <w:bottom w:val="none" w:sz="0" w:space="0" w:color="auto"/>
            <w:right w:val="none" w:sz="0" w:space="0" w:color="auto"/>
          </w:divBdr>
        </w:div>
      </w:divsChild>
    </w:div>
    <w:div w:id="1211846223">
      <w:bodyDiv w:val="1"/>
      <w:marLeft w:val="0"/>
      <w:marRight w:val="0"/>
      <w:marTop w:val="0"/>
      <w:marBottom w:val="0"/>
      <w:divBdr>
        <w:top w:val="none" w:sz="0" w:space="0" w:color="auto"/>
        <w:left w:val="none" w:sz="0" w:space="0" w:color="auto"/>
        <w:bottom w:val="none" w:sz="0" w:space="0" w:color="auto"/>
        <w:right w:val="none" w:sz="0" w:space="0" w:color="auto"/>
      </w:divBdr>
    </w:div>
    <w:div w:id="1406948273">
      <w:bodyDiv w:val="1"/>
      <w:marLeft w:val="0"/>
      <w:marRight w:val="0"/>
      <w:marTop w:val="0"/>
      <w:marBottom w:val="0"/>
      <w:divBdr>
        <w:top w:val="none" w:sz="0" w:space="0" w:color="auto"/>
        <w:left w:val="none" w:sz="0" w:space="0" w:color="auto"/>
        <w:bottom w:val="none" w:sz="0" w:space="0" w:color="auto"/>
        <w:right w:val="none" w:sz="0" w:space="0" w:color="auto"/>
      </w:divBdr>
      <w:divsChild>
        <w:div w:id="1525703402">
          <w:marLeft w:val="0"/>
          <w:marRight w:val="0"/>
          <w:marTop w:val="0"/>
          <w:marBottom w:val="0"/>
          <w:divBdr>
            <w:top w:val="none" w:sz="0" w:space="0" w:color="auto"/>
            <w:left w:val="none" w:sz="0" w:space="0" w:color="auto"/>
            <w:bottom w:val="none" w:sz="0" w:space="0" w:color="auto"/>
            <w:right w:val="none" w:sz="0" w:space="0" w:color="auto"/>
          </w:divBdr>
          <w:divsChild>
            <w:div w:id="1134443389">
              <w:marLeft w:val="0"/>
              <w:marRight w:val="75"/>
              <w:marTop w:val="0"/>
              <w:marBottom w:val="0"/>
              <w:divBdr>
                <w:top w:val="none" w:sz="0" w:space="0" w:color="auto"/>
                <w:left w:val="none" w:sz="0" w:space="0" w:color="auto"/>
                <w:bottom w:val="none" w:sz="0" w:space="0" w:color="auto"/>
                <w:right w:val="none" w:sz="0" w:space="0" w:color="auto"/>
              </w:divBdr>
            </w:div>
            <w:div w:id="803280146">
              <w:marLeft w:val="0"/>
              <w:marRight w:val="0"/>
              <w:marTop w:val="0"/>
              <w:marBottom w:val="0"/>
              <w:divBdr>
                <w:top w:val="none" w:sz="0" w:space="0" w:color="auto"/>
                <w:left w:val="none" w:sz="0" w:space="0" w:color="auto"/>
                <w:bottom w:val="none" w:sz="0" w:space="0" w:color="auto"/>
                <w:right w:val="none" w:sz="0" w:space="0" w:color="auto"/>
              </w:divBdr>
              <w:divsChild>
                <w:div w:id="448817417">
                  <w:marLeft w:val="0"/>
                  <w:marRight w:val="0"/>
                  <w:marTop w:val="0"/>
                  <w:marBottom w:val="0"/>
                  <w:divBdr>
                    <w:top w:val="none" w:sz="0" w:space="0" w:color="auto"/>
                    <w:left w:val="none" w:sz="0" w:space="0" w:color="auto"/>
                    <w:bottom w:val="none" w:sz="0" w:space="0" w:color="auto"/>
                    <w:right w:val="none" w:sz="0" w:space="0" w:color="auto"/>
                  </w:divBdr>
                  <w:divsChild>
                    <w:div w:id="99827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388409">
          <w:marLeft w:val="0"/>
          <w:marRight w:val="0"/>
          <w:marTop w:val="0"/>
          <w:marBottom w:val="0"/>
          <w:divBdr>
            <w:top w:val="none" w:sz="0" w:space="0" w:color="auto"/>
            <w:left w:val="none" w:sz="0" w:space="0" w:color="auto"/>
            <w:bottom w:val="none" w:sz="0" w:space="0" w:color="auto"/>
            <w:right w:val="none" w:sz="0" w:space="0" w:color="auto"/>
          </w:divBdr>
        </w:div>
      </w:divsChild>
    </w:div>
    <w:div w:id="1492333328">
      <w:bodyDiv w:val="1"/>
      <w:marLeft w:val="0"/>
      <w:marRight w:val="0"/>
      <w:marTop w:val="0"/>
      <w:marBottom w:val="0"/>
      <w:divBdr>
        <w:top w:val="none" w:sz="0" w:space="0" w:color="auto"/>
        <w:left w:val="none" w:sz="0" w:space="0" w:color="auto"/>
        <w:bottom w:val="none" w:sz="0" w:space="0" w:color="auto"/>
        <w:right w:val="none" w:sz="0" w:space="0" w:color="auto"/>
      </w:divBdr>
    </w:div>
    <w:div w:id="1526090053">
      <w:bodyDiv w:val="1"/>
      <w:marLeft w:val="0"/>
      <w:marRight w:val="0"/>
      <w:marTop w:val="0"/>
      <w:marBottom w:val="0"/>
      <w:divBdr>
        <w:top w:val="none" w:sz="0" w:space="0" w:color="auto"/>
        <w:left w:val="none" w:sz="0" w:space="0" w:color="auto"/>
        <w:bottom w:val="none" w:sz="0" w:space="0" w:color="auto"/>
        <w:right w:val="none" w:sz="0" w:space="0" w:color="auto"/>
      </w:divBdr>
    </w:div>
    <w:div w:id="1646663643">
      <w:bodyDiv w:val="1"/>
      <w:marLeft w:val="0"/>
      <w:marRight w:val="0"/>
      <w:marTop w:val="0"/>
      <w:marBottom w:val="0"/>
      <w:divBdr>
        <w:top w:val="none" w:sz="0" w:space="0" w:color="auto"/>
        <w:left w:val="none" w:sz="0" w:space="0" w:color="auto"/>
        <w:bottom w:val="none" w:sz="0" w:space="0" w:color="auto"/>
        <w:right w:val="none" w:sz="0" w:space="0" w:color="auto"/>
      </w:divBdr>
    </w:div>
    <w:div w:id="1687899041">
      <w:bodyDiv w:val="1"/>
      <w:marLeft w:val="0"/>
      <w:marRight w:val="0"/>
      <w:marTop w:val="0"/>
      <w:marBottom w:val="0"/>
      <w:divBdr>
        <w:top w:val="none" w:sz="0" w:space="0" w:color="auto"/>
        <w:left w:val="none" w:sz="0" w:space="0" w:color="auto"/>
        <w:bottom w:val="none" w:sz="0" w:space="0" w:color="auto"/>
        <w:right w:val="none" w:sz="0" w:space="0" w:color="auto"/>
      </w:divBdr>
    </w:div>
    <w:div w:id="1719937581">
      <w:bodyDiv w:val="1"/>
      <w:marLeft w:val="0"/>
      <w:marRight w:val="0"/>
      <w:marTop w:val="0"/>
      <w:marBottom w:val="0"/>
      <w:divBdr>
        <w:top w:val="none" w:sz="0" w:space="0" w:color="auto"/>
        <w:left w:val="none" w:sz="0" w:space="0" w:color="auto"/>
        <w:bottom w:val="none" w:sz="0" w:space="0" w:color="auto"/>
        <w:right w:val="none" w:sz="0" w:space="0" w:color="auto"/>
      </w:divBdr>
    </w:div>
    <w:div w:id="1808469837">
      <w:bodyDiv w:val="1"/>
      <w:marLeft w:val="0"/>
      <w:marRight w:val="0"/>
      <w:marTop w:val="0"/>
      <w:marBottom w:val="0"/>
      <w:divBdr>
        <w:top w:val="none" w:sz="0" w:space="0" w:color="auto"/>
        <w:left w:val="none" w:sz="0" w:space="0" w:color="auto"/>
        <w:bottom w:val="none" w:sz="0" w:space="0" w:color="auto"/>
        <w:right w:val="none" w:sz="0" w:space="0" w:color="auto"/>
      </w:divBdr>
    </w:div>
    <w:div w:id="1929385112">
      <w:bodyDiv w:val="1"/>
      <w:marLeft w:val="0"/>
      <w:marRight w:val="0"/>
      <w:marTop w:val="0"/>
      <w:marBottom w:val="0"/>
      <w:divBdr>
        <w:top w:val="none" w:sz="0" w:space="0" w:color="auto"/>
        <w:left w:val="none" w:sz="0" w:space="0" w:color="auto"/>
        <w:bottom w:val="none" w:sz="0" w:space="0" w:color="auto"/>
        <w:right w:val="none" w:sz="0" w:space="0" w:color="auto"/>
      </w:divBdr>
      <w:divsChild>
        <w:div w:id="1219780814">
          <w:marLeft w:val="3240"/>
          <w:marRight w:val="0"/>
          <w:marTop w:val="91"/>
          <w:marBottom w:val="0"/>
          <w:divBdr>
            <w:top w:val="none" w:sz="0" w:space="0" w:color="auto"/>
            <w:left w:val="none" w:sz="0" w:space="0" w:color="auto"/>
            <w:bottom w:val="none" w:sz="0" w:space="0" w:color="auto"/>
            <w:right w:val="none" w:sz="0" w:space="0" w:color="auto"/>
          </w:divBdr>
        </w:div>
      </w:divsChild>
    </w:div>
    <w:div w:id="1939556459">
      <w:bodyDiv w:val="1"/>
      <w:marLeft w:val="0"/>
      <w:marRight w:val="0"/>
      <w:marTop w:val="0"/>
      <w:marBottom w:val="0"/>
      <w:divBdr>
        <w:top w:val="none" w:sz="0" w:space="0" w:color="auto"/>
        <w:left w:val="none" w:sz="0" w:space="0" w:color="auto"/>
        <w:bottom w:val="none" w:sz="0" w:space="0" w:color="auto"/>
        <w:right w:val="none" w:sz="0" w:space="0" w:color="auto"/>
      </w:divBdr>
    </w:div>
    <w:div w:id="20802036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ＭＳ 明朝"/>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ＭＳ 明朝"/>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1145</Words>
  <Characters>6527</Characters>
  <Application>Microsoft Macintosh Word</Application>
  <DocSecurity>0</DocSecurity>
  <Lines>54</Lines>
  <Paragraphs>15</Paragraphs>
  <ScaleCrop>false</ScaleCrop>
  <HeadingPairs>
    <vt:vector size="4" baseType="variant">
      <vt:variant>
        <vt:lpstr>タイトル</vt:lpstr>
      </vt:variant>
      <vt:variant>
        <vt:i4>1</vt:i4>
      </vt:variant>
      <vt:variant>
        <vt:lpstr>Headings</vt:lpstr>
      </vt:variant>
      <vt:variant>
        <vt:i4>17</vt:i4>
      </vt:variant>
    </vt:vector>
  </HeadingPairs>
  <TitlesOfParts>
    <vt:vector size="18" baseType="lpstr">
      <vt:lpstr/>
      <vt:lpstr>Background</vt:lpstr>
      <vt:lpstr>Research question and objectives</vt:lpstr>
      <vt:lpstr>(1) To build a model with good discrimination and calibration that can predict t</vt:lpstr>
      <vt:lpstr>(2) To demonstrate that among critical ill patients who are complicated with hyp</vt:lpstr>
      <vt:lpstr>Data sources</vt:lpstr>
      <vt:lpstr>Study population</vt:lpstr>
      <vt:lpstr>Study outcomes</vt:lpstr>
      <vt:lpstr/>
      <vt:lpstr>Covariates of interest</vt:lpstr>
      <vt:lpstr>Confounders</vt:lpstr>
      <vt:lpstr>Conclusions</vt:lpstr>
      <vt:lpstr/>
      <vt:lpstr/>
      <vt:lpstr/>
      <vt:lpstr/>
      <vt:lpstr/>
      <vt:lpstr>Acknowledgements</vt:lpstr>
    </vt:vector>
  </TitlesOfParts>
  <Company>tbmced</Company>
  <LinksUpToDate>false</LinksUpToDate>
  <CharactersWithSpaces>7657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Kanhua</dc:creator>
  <cp:keywords/>
  <dc:description/>
  <cp:lastModifiedBy>uchimido ryo</cp:lastModifiedBy>
  <cp:revision>3</cp:revision>
  <dcterms:created xsi:type="dcterms:W3CDTF">2018-01-23T09:10:00Z</dcterms:created>
  <dcterms:modified xsi:type="dcterms:W3CDTF">2018-01-23T09:21:00Z</dcterms:modified>
</cp:coreProperties>
</file>